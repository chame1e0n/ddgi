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5CEC" w14:textId="77777777" w:rsidR="00515601" w:rsidRPr="00AE3DC2" w:rsidRDefault="00515601" w:rsidP="00B63B38">
      <w:pPr>
        <w:pStyle w:val="310"/>
        <w:jc w:val="center"/>
        <w:rPr>
          <w:b/>
          <w:szCs w:val="24"/>
        </w:rPr>
      </w:pPr>
    </w:p>
    <w:p w14:paraId="48E4B508" w14:textId="3644FF76" w:rsidR="00B63B38" w:rsidRPr="00AE3DC2" w:rsidRDefault="00B63B38" w:rsidP="00B63B38">
      <w:pPr>
        <w:pStyle w:val="310"/>
        <w:jc w:val="center"/>
        <w:rPr>
          <w:b/>
          <w:caps/>
          <w:szCs w:val="24"/>
        </w:rPr>
      </w:pPr>
      <w:r w:rsidRPr="00AE3DC2">
        <w:rPr>
          <w:b/>
          <w:szCs w:val="24"/>
        </w:rPr>
        <w:t>Д</w:t>
      </w:r>
      <w:r w:rsidRPr="00AE3DC2">
        <w:rPr>
          <w:b/>
          <w:szCs w:val="24"/>
          <w:lang w:val="uz-Cyrl-UZ"/>
        </w:rPr>
        <w:t>ОГОВОР</w:t>
      </w:r>
      <w:r w:rsidRPr="00AE3DC2">
        <w:rPr>
          <w:b/>
          <w:szCs w:val="24"/>
        </w:rPr>
        <w:t xml:space="preserve"> </w:t>
      </w:r>
      <w:r w:rsidRPr="001E1CCB">
        <w:rPr>
          <w:b/>
          <w:color w:val="FF0000"/>
          <w:szCs w:val="24"/>
          <w:lang w:val="uz-Cyrl-UZ"/>
        </w:rPr>
        <w:t xml:space="preserve">№ </w:t>
      </w:r>
      <w:r w:rsidR="00026E79" w:rsidRPr="001E1CCB">
        <w:rPr>
          <w:b/>
          <w:color w:val="FF0000"/>
          <w:szCs w:val="24"/>
          <w:lang w:val="uz-Cyrl-UZ"/>
        </w:rPr>
        <w:t>____________</w:t>
      </w:r>
    </w:p>
    <w:p w14:paraId="0901D1F2" w14:textId="77777777" w:rsidR="00B63B38" w:rsidRPr="00AE3DC2" w:rsidRDefault="0083785D" w:rsidP="00B63B38">
      <w:pPr>
        <w:jc w:val="center"/>
        <w:rPr>
          <w:szCs w:val="24"/>
        </w:rPr>
      </w:pPr>
      <w:r>
        <w:rPr>
          <w:b/>
          <w:szCs w:val="24"/>
          <w:lang w:val="uz-Cyrl-UZ"/>
        </w:rPr>
        <w:t xml:space="preserve">страхования </w:t>
      </w:r>
      <w:r w:rsidR="00B63B38" w:rsidRPr="00AE3DC2">
        <w:rPr>
          <w:b/>
          <w:szCs w:val="24"/>
          <w:lang w:val="uz-Cyrl-UZ"/>
        </w:rPr>
        <w:t>заемщика от несчастных случаев</w:t>
      </w:r>
    </w:p>
    <w:p w14:paraId="25DFE2D1" w14:textId="77777777" w:rsidR="00B63B38" w:rsidRPr="00AE3DC2" w:rsidRDefault="00B63B38" w:rsidP="00B63B38">
      <w:pPr>
        <w:jc w:val="both"/>
        <w:rPr>
          <w:szCs w:val="24"/>
        </w:rPr>
      </w:pPr>
    </w:p>
    <w:p w14:paraId="190D44B8" w14:textId="77777777" w:rsidR="00B63B38" w:rsidRPr="001E1CCB" w:rsidRDefault="00B63B38" w:rsidP="00B63B38">
      <w:pPr>
        <w:jc w:val="center"/>
        <w:rPr>
          <w:bCs/>
          <w:color w:val="FF0000"/>
          <w:szCs w:val="24"/>
          <w:lang w:val="uz-Cyrl-UZ"/>
        </w:rPr>
      </w:pPr>
      <w:r w:rsidRPr="001E1CCB">
        <w:rPr>
          <w:bCs/>
          <w:color w:val="FF0000"/>
          <w:szCs w:val="24"/>
          <w:lang w:val="uz-Cyrl-UZ"/>
        </w:rPr>
        <w:t xml:space="preserve">г. </w:t>
      </w:r>
      <w:r w:rsidR="002D4198" w:rsidRPr="001E1CCB">
        <w:rPr>
          <w:bCs/>
          <w:color w:val="FF0000"/>
          <w:szCs w:val="24"/>
          <w:lang w:val="uz-Cyrl-UZ"/>
        </w:rPr>
        <w:t>___________</w:t>
      </w:r>
      <w:r w:rsidRPr="001E1CCB">
        <w:rPr>
          <w:bCs/>
          <w:color w:val="FF0000"/>
          <w:szCs w:val="24"/>
        </w:rPr>
        <w:tab/>
      </w:r>
      <w:r w:rsidRPr="001E1CCB">
        <w:rPr>
          <w:bCs/>
          <w:color w:val="FF0000"/>
          <w:szCs w:val="24"/>
        </w:rPr>
        <w:tab/>
      </w:r>
      <w:r w:rsidRPr="001E1CCB">
        <w:rPr>
          <w:bCs/>
          <w:color w:val="FF0000"/>
          <w:szCs w:val="24"/>
        </w:rPr>
        <w:tab/>
      </w:r>
      <w:r w:rsidRPr="001E1CCB">
        <w:rPr>
          <w:bCs/>
          <w:color w:val="FF0000"/>
          <w:szCs w:val="24"/>
        </w:rPr>
        <w:tab/>
      </w:r>
      <w:r w:rsidRPr="001E1CCB">
        <w:rPr>
          <w:bCs/>
          <w:color w:val="FF0000"/>
          <w:szCs w:val="24"/>
        </w:rPr>
        <w:tab/>
      </w:r>
      <w:r w:rsidRPr="001E1CCB">
        <w:rPr>
          <w:bCs/>
          <w:color w:val="FF0000"/>
          <w:szCs w:val="24"/>
        </w:rPr>
        <w:tab/>
      </w:r>
      <w:r w:rsidR="00AE3DC2" w:rsidRPr="001E1CCB">
        <w:rPr>
          <w:bCs/>
          <w:color w:val="FF0000"/>
          <w:szCs w:val="24"/>
        </w:rPr>
        <w:t xml:space="preserve">          </w:t>
      </w:r>
      <w:r w:rsidRPr="001E1CCB">
        <w:rPr>
          <w:bCs/>
          <w:color w:val="FF0000"/>
          <w:szCs w:val="24"/>
        </w:rPr>
        <w:tab/>
      </w:r>
      <w:r w:rsidR="002D4198" w:rsidRPr="001E1CCB">
        <w:rPr>
          <w:bCs/>
          <w:color w:val="FF0000"/>
          <w:szCs w:val="24"/>
        </w:rPr>
        <w:t>«___</w:t>
      </w:r>
      <w:r w:rsidRPr="001E1CCB">
        <w:rPr>
          <w:bCs/>
          <w:color w:val="FF0000"/>
          <w:szCs w:val="24"/>
        </w:rPr>
        <w:t xml:space="preserve">» </w:t>
      </w:r>
      <w:r w:rsidR="00494911" w:rsidRPr="001E1CCB">
        <w:rPr>
          <w:bCs/>
          <w:color w:val="FF0000"/>
          <w:szCs w:val="24"/>
        </w:rPr>
        <w:t xml:space="preserve"> _______________</w:t>
      </w:r>
      <w:r w:rsidR="002D4198" w:rsidRPr="001E1CCB">
        <w:rPr>
          <w:bCs/>
          <w:color w:val="FF0000"/>
          <w:szCs w:val="24"/>
        </w:rPr>
        <w:t xml:space="preserve"> </w:t>
      </w:r>
      <w:r w:rsidR="00026E79" w:rsidRPr="001E1CCB">
        <w:rPr>
          <w:bCs/>
          <w:color w:val="FF0000"/>
          <w:szCs w:val="24"/>
          <w:lang w:val="uz-Cyrl-UZ"/>
        </w:rPr>
        <w:t>20___</w:t>
      </w:r>
      <w:r w:rsidRPr="001E1CCB">
        <w:rPr>
          <w:bCs/>
          <w:color w:val="FF0000"/>
          <w:szCs w:val="24"/>
        </w:rPr>
        <w:t xml:space="preserve"> </w:t>
      </w:r>
      <w:r w:rsidRPr="001E1CCB">
        <w:rPr>
          <w:bCs/>
          <w:color w:val="FF0000"/>
          <w:szCs w:val="24"/>
          <w:lang w:val="uz-Cyrl-UZ"/>
        </w:rPr>
        <w:t>г.</w:t>
      </w:r>
    </w:p>
    <w:p w14:paraId="2D1203B0" w14:textId="77777777" w:rsidR="00DF58E2" w:rsidRPr="00AE3DC2" w:rsidRDefault="00DF58E2" w:rsidP="00B63B38">
      <w:pPr>
        <w:jc w:val="center"/>
        <w:rPr>
          <w:bCs/>
          <w:szCs w:val="24"/>
          <w:lang w:val="uz-Cyrl-UZ"/>
        </w:rPr>
      </w:pPr>
    </w:p>
    <w:p w14:paraId="27243D4C" w14:textId="754B598B" w:rsidR="00B63B38" w:rsidRPr="00AE3DC2" w:rsidRDefault="00B63B38" w:rsidP="0033049B">
      <w:pPr>
        <w:ind w:firstLine="709"/>
        <w:jc w:val="both"/>
        <w:rPr>
          <w:szCs w:val="24"/>
          <w:lang w:eastAsia="ja-JP"/>
        </w:rPr>
      </w:pPr>
      <w:r w:rsidRPr="00AE3DC2">
        <w:rPr>
          <w:b/>
          <w:szCs w:val="24"/>
          <w:lang w:eastAsia="ja-JP"/>
        </w:rPr>
        <w:t>Общество с ограниченной ответственностью «</w:t>
      </w:r>
      <w:r w:rsidR="00300B7F" w:rsidRPr="00AE3DC2">
        <w:rPr>
          <w:b/>
          <w:szCs w:val="24"/>
          <w:lang w:eastAsia="ja-JP"/>
        </w:rPr>
        <w:t xml:space="preserve">DD </w:t>
      </w:r>
      <w:r w:rsidR="00862195" w:rsidRPr="00AE3DC2">
        <w:rPr>
          <w:b/>
          <w:szCs w:val="24"/>
          <w:lang w:eastAsia="ja-JP"/>
        </w:rPr>
        <w:t>General Insurance</w:t>
      </w:r>
      <w:r w:rsidRPr="00AE3DC2">
        <w:rPr>
          <w:b/>
          <w:szCs w:val="24"/>
          <w:lang w:eastAsia="ja-JP"/>
        </w:rPr>
        <w:t>»</w:t>
      </w:r>
      <w:r w:rsidRPr="00AE3DC2">
        <w:rPr>
          <w:szCs w:val="24"/>
          <w:lang w:eastAsia="ja-JP"/>
        </w:rPr>
        <w:t xml:space="preserve">, осуществляющее страховую деятельность на основании Лицензии серии </w:t>
      </w:r>
      <w:r w:rsidRPr="001E1CCB">
        <w:rPr>
          <w:color w:val="FF0000"/>
          <w:szCs w:val="24"/>
        </w:rPr>
        <w:t>СФ №</w:t>
      </w:r>
      <w:r w:rsidR="006839A1" w:rsidRPr="001E1CCB">
        <w:rPr>
          <w:color w:val="FF0000"/>
          <w:szCs w:val="24"/>
        </w:rPr>
        <w:t>___________</w:t>
      </w:r>
      <w:r w:rsidR="00E1313C" w:rsidRPr="001E1CCB">
        <w:rPr>
          <w:color w:val="FF0000"/>
          <w:szCs w:val="24"/>
        </w:rPr>
        <w:t xml:space="preserve">, </w:t>
      </w:r>
      <w:r w:rsidRPr="00AE3DC2">
        <w:rPr>
          <w:szCs w:val="24"/>
        </w:rPr>
        <w:t xml:space="preserve">выданной Министерством финансов Республики Узбекистан </w:t>
      </w:r>
      <w:r w:rsidR="006839A1" w:rsidRPr="001E1CCB">
        <w:rPr>
          <w:color w:val="FF0000"/>
          <w:szCs w:val="24"/>
        </w:rPr>
        <w:t>________________________</w:t>
      </w:r>
      <w:r w:rsidRPr="001E1CCB">
        <w:rPr>
          <w:color w:val="FF0000"/>
          <w:szCs w:val="24"/>
        </w:rPr>
        <w:t xml:space="preserve"> г.</w:t>
      </w:r>
      <w:r w:rsidRPr="00AE3DC2">
        <w:rPr>
          <w:szCs w:val="24"/>
        </w:rPr>
        <w:t xml:space="preserve">, и именуемое в дальнейшем «Страховщик», </w:t>
      </w:r>
      <w:r w:rsidRPr="00AE3DC2">
        <w:rPr>
          <w:szCs w:val="24"/>
          <w:lang w:eastAsia="ja-JP"/>
        </w:rPr>
        <w:t xml:space="preserve">в лице </w:t>
      </w:r>
      <w:r w:rsidR="00494911" w:rsidRPr="001E1CCB">
        <w:rPr>
          <w:szCs w:val="24"/>
          <w:lang w:eastAsia="ja-JP"/>
        </w:rPr>
        <w:t>_________</w:t>
      </w:r>
      <w:r w:rsidR="001E1CCB" w:rsidRPr="001E1CCB">
        <w:rPr>
          <w:rFonts w:ascii="Source Sans Pro" w:hAnsi="Source Sans Pro"/>
          <w:shd w:val="clear" w:color="auto" w:fill="FFFFFF"/>
        </w:rPr>
        <w:t>${</w:t>
      </w:r>
      <w:proofErr w:type="spellStart"/>
      <w:r w:rsidR="001E1CCB" w:rsidRPr="001E1CCB">
        <w:rPr>
          <w:rFonts w:ascii="Source Sans Pro" w:hAnsi="Source Sans Pro"/>
          <w:shd w:val="clear" w:color="auto" w:fill="FFFFFF"/>
        </w:rPr>
        <w:t>cli.fio</w:t>
      </w:r>
      <w:proofErr w:type="spellEnd"/>
      <w:r w:rsidR="001E1CCB" w:rsidRPr="001E1CCB">
        <w:rPr>
          <w:rFonts w:ascii="Source Sans Pro" w:hAnsi="Source Sans Pro"/>
          <w:shd w:val="clear" w:color="auto" w:fill="FFFFFF"/>
        </w:rPr>
        <w:t>}</w:t>
      </w:r>
      <w:r w:rsidR="00494911" w:rsidRPr="001E1CCB">
        <w:rPr>
          <w:szCs w:val="24"/>
          <w:lang w:eastAsia="ja-JP"/>
        </w:rPr>
        <w:t>________________________</w:t>
      </w:r>
      <w:r w:rsidRPr="001E1CCB">
        <w:rPr>
          <w:szCs w:val="24"/>
          <w:lang w:eastAsia="ja-JP"/>
        </w:rPr>
        <w:t xml:space="preserve">, </w:t>
      </w:r>
      <w:r w:rsidRPr="00AE3DC2">
        <w:rPr>
          <w:bCs/>
          <w:szCs w:val="24"/>
        </w:rPr>
        <w:t xml:space="preserve">действующего на основании Устава, </w:t>
      </w:r>
      <w:r w:rsidRPr="00AE3DC2">
        <w:rPr>
          <w:szCs w:val="24"/>
          <w:lang w:eastAsia="ja-JP"/>
        </w:rPr>
        <w:t>с одной стороны, и гражданка</w:t>
      </w:r>
      <w:r w:rsidR="00494911" w:rsidRPr="00AE3DC2">
        <w:rPr>
          <w:szCs w:val="24"/>
          <w:lang w:eastAsia="ja-JP"/>
        </w:rPr>
        <w:t xml:space="preserve"> (ин)</w:t>
      </w:r>
      <w:r w:rsidRPr="00AE3DC2">
        <w:rPr>
          <w:szCs w:val="24"/>
          <w:lang w:eastAsia="ja-JP"/>
        </w:rPr>
        <w:t xml:space="preserve"> Республики Узбекистан </w:t>
      </w:r>
      <w:r w:rsidR="00494911" w:rsidRPr="00AE3DC2">
        <w:rPr>
          <w:szCs w:val="24"/>
          <w:lang w:eastAsia="ja-JP"/>
        </w:rPr>
        <w:t>_________________________________________________</w:t>
      </w:r>
      <w:r w:rsidRPr="00AE3DC2">
        <w:rPr>
          <w:szCs w:val="24"/>
          <w:lang w:eastAsia="ja-JP"/>
        </w:rPr>
        <w:t xml:space="preserve">, (паспорт серии </w:t>
      </w:r>
      <w:r w:rsidR="001E1CCB">
        <w:rPr>
          <w:rFonts w:ascii="Source Sans Pro" w:hAnsi="Source Sans Pro"/>
          <w:color w:val="212529"/>
          <w:shd w:val="clear" w:color="auto" w:fill="FFFFFF"/>
        </w:rPr>
        <w:t>${</w:t>
      </w:r>
      <w:proofErr w:type="spellStart"/>
      <w:r w:rsidR="001E1CCB">
        <w:rPr>
          <w:rFonts w:ascii="Source Sans Pro" w:hAnsi="Source Sans Pro"/>
          <w:color w:val="212529"/>
          <w:shd w:val="clear" w:color="auto" w:fill="FFFFFF"/>
        </w:rPr>
        <w:t>cli.pas_ser</w:t>
      </w:r>
      <w:proofErr w:type="spellEnd"/>
      <w:r w:rsidR="001E1CCB">
        <w:rPr>
          <w:rFonts w:ascii="Source Sans Pro" w:hAnsi="Source Sans Pro"/>
          <w:color w:val="212529"/>
          <w:shd w:val="clear" w:color="auto" w:fill="FFFFFF"/>
        </w:rPr>
        <w:t>}</w:t>
      </w:r>
      <w:r w:rsidRPr="00AE3DC2">
        <w:rPr>
          <w:szCs w:val="24"/>
          <w:lang w:eastAsia="ja-JP"/>
        </w:rPr>
        <w:t xml:space="preserve"> № </w:t>
      </w:r>
      <w:r w:rsidR="001E1CCB">
        <w:rPr>
          <w:rFonts w:ascii="Source Sans Pro" w:hAnsi="Source Sans Pro"/>
          <w:color w:val="212529"/>
          <w:shd w:val="clear" w:color="auto" w:fill="FFFFFF"/>
        </w:rPr>
        <w:t>${</w:t>
      </w:r>
      <w:proofErr w:type="spellStart"/>
      <w:r w:rsidR="001E1CCB">
        <w:rPr>
          <w:rFonts w:ascii="Source Sans Pro" w:hAnsi="Source Sans Pro"/>
          <w:color w:val="212529"/>
          <w:shd w:val="clear" w:color="auto" w:fill="FFFFFF"/>
        </w:rPr>
        <w:t>cli.pas_num</w:t>
      </w:r>
      <w:proofErr w:type="spellEnd"/>
      <w:r w:rsidR="001E1CCB">
        <w:rPr>
          <w:rFonts w:ascii="Source Sans Pro" w:hAnsi="Source Sans Pro"/>
          <w:color w:val="212529"/>
          <w:shd w:val="clear" w:color="auto" w:fill="FFFFFF"/>
        </w:rPr>
        <w:t>}</w:t>
      </w:r>
      <w:r w:rsidRPr="00AE3DC2">
        <w:rPr>
          <w:szCs w:val="24"/>
          <w:lang w:eastAsia="ja-JP"/>
        </w:rPr>
        <w:t xml:space="preserve"> </w:t>
      </w:r>
      <w:r w:rsidRPr="001E1CCB">
        <w:rPr>
          <w:szCs w:val="24"/>
          <w:highlight w:val="yellow"/>
          <w:lang w:eastAsia="ja-JP"/>
        </w:rPr>
        <w:t>выдан «</w:t>
      </w:r>
      <w:r w:rsidR="00494911" w:rsidRPr="001E1CCB">
        <w:rPr>
          <w:szCs w:val="24"/>
          <w:highlight w:val="yellow"/>
          <w:lang w:eastAsia="ja-JP"/>
        </w:rPr>
        <w:t>___</w:t>
      </w:r>
      <w:r w:rsidRPr="001E1CCB">
        <w:rPr>
          <w:szCs w:val="24"/>
          <w:highlight w:val="yellow"/>
          <w:lang w:eastAsia="ja-JP"/>
        </w:rPr>
        <w:t xml:space="preserve">» </w:t>
      </w:r>
      <w:r w:rsidR="00494911" w:rsidRPr="001E1CCB">
        <w:rPr>
          <w:szCs w:val="24"/>
          <w:highlight w:val="yellow"/>
          <w:lang w:eastAsia="ja-JP"/>
        </w:rPr>
        <w:t>__________</w:t>
      </w:r>
      <w:r w:rsidRPr="001E1CCB">
        <w:rPr>
          <w:szCs w:val="24"/>
          <w:highlight w:val="yellow"/>
          <w:lang w:eastAsia="ja-JP"/>
        </w:rPr>
        <w:t xml:space="preserve"> 20</w:t>
      </w:r>
      <w:r w:rsidR="00494911" w:rsidRPr="001E1CCB">
        <w:rPr>
          <w:szCs w:val="24"/>
          <w:highlight w:val="yellow"/>
          <w:lang w:eastAsia="ja-JP"/>
        </w:rPr>
        <w:t>____</w:t>
      </w:r>
      <w:r w:rsidRPr="001E1CCB">
        <w:rPr>
          <w:szCs w:val="24"/>
          <w:highlight w:val="yellow"/>
          <w:lang w:eastAsia="ja-JP"/>
        </w:rPr>
        <w:t xml:space="preserve"> г. </w:t>
      </w:r>
      <w:r w:rsidR="00494911" w:rsidRPr="001E1CCB">
        <w:rPr>
          <w:szCs w:val="24"/>
          <w:highlight w:val="yellow"/>
          <w:lang w:eastAsia="ja-JP"/>
        </w:rPr>
        <w:t>____________________</w:t>
      </w:r>
      <w:r w:rsidRPr="001E1CCB">
        <w:rPr>
          <w:szCs w:val="24"/>
          <w:highlight w:val="yellow"/>
          <w:lang w:eastAsia="ja-JP"/>
        </w:rPr>
        <w:t>),</w:t>
      </w:r>
      <w:r w:rsidRPr="00AE3DC2">
        <w:rPr>
          <w:szCs w:val="24"/>
          <w:lang w:eastAsia="ja-JP"/>
        </w:rPr>
        <w:t xml:space="preserve"> </w:t>
      </w:r>
      <w:r w:rsidRPr="00AE3DC2">
        <w:rPr>
          <w:szCs w:val="24"/>
        </w:rPr>
        <w:t>именуемая</w:t>
      </w:r>
      <w:r w:rsidR="00494911" w:rsidRPr="00AE3DC2">
        <w:rPr>
          <w:szCs w:val="24"/>
        </w:rPr>
        <w:t>(</w:t>
      </w:r>
      <w:proofErr w:type="spellStart"/>
      <w:r w:rsidR="00494911" w:rsidRPr="00AE3DC2">
        <w:rPr>
          <w:szCs w:val="24"/>
        </w:rPr>
        <w:t>ый</w:t>
      </w:r>
      <w:proofErr w:type="spellEnd"/>
      <w:r w:rsidR="00494911" w:rsidRPr="00AE3DC2">
        <w:rPr>
          <w:szCs w:val="24"/>
        </w:rPr>
        <w:t xml:space="preserve">) </w:t>
      </w:r>
      <w:r w:rsidRPr="00AE3DC2">
        <w:rPr>
          <w:szCs w:val="24"/>
        </w:rPr>
        <w:t xml:space="preserve">в дальнейшем «Страхователь», </w:t>
      </w:r>
      <w:r w:rsidRPr="00AE3DC2">
        <w:rPr>
          <w:szCs w:val="24"/>
          <w:lang w:eastAsia="ja-JP"/>
        </w:rPr>
        <w:t>с другой стороны, а также</w:t>
      </w:r>
      <w:r w:rsidR="0033049B" w:rsidRPr="00AE3DC2">
        <w:rPr>
          <w:szCs w:val="24"/>
          <w:lang w:eastAsia="ja-JP"/>
        </w:rPr>
        <w:t xml:space="preserve"> </w:t>
      </w:r>
      <w:r w:rsidR="00494911" w:rsidRPr="00AE3DC2">
        <w:rPr>
          <w:szCs w:val="24"/>
          <w:lang w:eastAsia="ja-JP"/>
        </w:rPr>
        <w:t>_____________________________________________________________________________</w:t>
      </w:r>
      <w:r w:rsidRPr="00AE3DC2">
        <w:rPr>
          <w:szCs w:val="24"/>
          <w:lang w:eastAsia="ja-JP"/>
        </w:rPr>
        <w:t>, именуемый в дальнейшем Выгодоприобретатель», в лице ________________</w:t>
      </w:r>
      <w:r w:rsidR="001E1CCB" w:rsidRPr="001E1CCB">
        <w:rPr>
          <w:rFonts w:ascii="Source Sans Pro" w:hAnsi="Source Sans Pro"/>
          <w:color w:val="212529"/>
          <w:shd w:val="clear" w:color="auto" w:fill="FFFFFF"/>
        </w:rPr>
        <w:t xml:space="preserve"> </w:t>
      </w:r>
      <w:r w:rsidR="001E1CCB">
        <w:rPr>
          <w:rFonts w:ascii="Source Sans Pro" w:hAnsi="Source Sans Pro"/>
          <w:color w:val="212529"/>
          <w:shd w:val="clear" w:color="auto" w:fill="FFFFFF"/>
        </w:rPr>
        <w:t>${</w:t>
      </w:r>
      <w:proofErr w:type="spellStart"/>
      <w:r w:rsidR="001E1CCB">
        <w:rPr>
          <w:rFonts w:ascii="Source Sans Pro" w:hAnsi="Source Sans Pro"/>
          <w:color w:val="212529"/>
          <w:shd w:val="clear" w:color="auto" w:fill="FFFFFF"/>
        </w:rPr>
        <w:t>ben.fio</w:t>
      </w:r>
      <w:proofErr w:type="spellEnd"/>
      <w:r w:rsidR="001E1CCB">
        <w:rPr>
          <w:rFonts w:ascii="Source Sans Pro" w:hAnsi="Source Sans Pro"/>
          <w:color w:val="212529"/>
          <w:shd w:val="clear" w:color="auto" w:fill="FFFFFF"/>
        </w:rPr>
        <w:t>}</w:t>
      </w:r>
      <w:r w:rsidRPr="00AE3DC2">
        <w:rPr>
          <w:szCs w:val="24"/>
          <w:lang w:eastAsia="ja-JP"/>
        </w:rPr>
        <w:t xml:space="preserve">______________________________, действующего на основании </w:t>
      </w:r>
      <w:r w:rsidR="00494911" w:rsidRPr="00AE3DC2">
        <w:rPr>
          <w:szCs w:val="24"/>
          <w:lang w:eastAsia="ja-JP"/>
        </w:rPr>
        <w:t>__________________</w:t>
      </w:r>
      <w:r w:rsidRPr="00AE3DC2">
        <w:rPr>
          <w:szCs w:val="24"/>
          <w:lang w:eastAsia="ja-JP"/>
        </w:rPr>
        <w:t>______, с третьей стороны, заключили настоящий Договор страхования заемщика от несчастных случаев  (далее - Договор</w:t>
      </w:r>
      <w:r w:rsidR="00E42125" w:rsidRPr="00AE3DC2">
        <w:rPr>
          <w:szCs w:val="24"/>
          <w:lang w:eastAsia="ja-JP"/>
        </w:rPr>
        <w:t>) о</w:t>
      </w:r>
      <w:r w:rsidRPr="00AE3DC2">
        <w:rPr>
          <w:szCs w:val="24"/>
          <w:lang w:eastAsia="ja-JP"/>
        </w:rPr>
        <w:t xml:space="preserve"> нижеследующем. </w:t>
      </w:r>
    </w:p>
    <w:p w14:paraId="34505597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08F0588D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1</w:t>
      </w:r>
      <w:r w:rsidRPr="00AE3DC2">
        <w:rPr>
          <w:b/>
          <w:szCs w:val="24"/>
        </w:rPr>
        <w:t>. ПРЕДМЕТ ДОГОВОРА</w:t>
      </w:r>
    </w:p>
    <w:p w14:paraId="0781D2C5" w14:textId="77777777" w:rsidR="00B63B38" w:rsidRPr="00AE3DC2" w:rsidRDefault="00B63B38" w:rsidP="00B63B38">
      <w:pPr>
        <w:ind w:right="15"/>
        <w:jc w:val="both"/>
        <w:rPr>
          <w:szCs w:val="24"/>
        </w:rPr>
      </w:pPr>
      <w:r w:rsidRPr="00AE3DC2">
        <w:rPr>
          <w:b/>
          <w:szCs w:val="24"/>
        </w:rPr>
        <w:t>1.1.</w:t>
      </w:r>
      <w:r w:rsidRPr="00AE3DC2">
        <w:rPr>
          <w:szCs w:val="24"/>
        </w:rPr>
        <w:t xml:space="preserve"> Настоящий Договор страхования </w:t>
      </w:r>
      <w:r w:rsidR="00B44F5A" w:rsidRPr="00B44F5A">
        <w:rPr>
          <w:szCs w:val="24"/>
        </w:rPr>
        <w:t>заемщик</w:t>
      </w:r>
      <w:r w:rsidRPr="00AE3DC2">
        <w:rPr>
          <w:szCs w:val="24"/>
        </w:rPr>
        <w:t>а от несчастных случаев разработан в соответствии с законодательством Республики Узбекистан, а также на основании Правил страхования от несчастных случаев ООО «</w:t>
      </w:r>
      <w:r w:rsidR="00300B7F" w:rsidRPr="00AE3DC2">
        <w:rPr>
          <w:szCs w:val="24"/>
          <w:lang w:val="en-US"/>
        </w:rPr>
        <w:t>DD</w:t>
      </w:r>
      <w:r w:rsidR="00300B7F" w:rsidRPr="00AE3DC2">
        <w:rPr>
          <w:szCs w:val="24"/>
        </w:rPr>
        <w:t xml:space="preserve"> </w:t>
      </w:r>
      <w:r w:rsidR="00300B7F" w:rsidRPr="00AE3DC2">
        <w:rPr>
          <w:szCs w:val="24"/>
          <w:lang w:val="en-US"/>
        </w:rPr>
        <w:t>GENERAL</w:t>
      </w:r>
      <w:r w:rsidR="00300B7F" w:rsidRPr="00AE3DC2">
        <w:rPr>
          <w:szCs w:val="24"/>
        </w:rPr>
        <w:t xml:space="preserve"> </w:t>
      </w:r>
      <w:r w:rsidR="00300B7F" w:rsidRPr="00AE3DC2">
        <w:rPr>
          <w:szCs w:val="24"/>
          <w:lang w:val="en-US"/>
        </w:rPr>
        <w:t>INSURANCE</w:t>
      </w:r>
      <w:r w:rsidRPr="00AE3DC2">
        <w:rPr>
          <w:szCs w:val="24"/>
        </w:rPr>
        <w:t xml:space="preserve">» по классу 1 отрасли общего страхования, </w:t>
      </w:r>
      <w:r w:rsidRPr="00AE3DC2">
        <w:rPr>
          <w:szCs w:val="24"/>
          <w:lang w:val="uz-Cyrl-UZ"/>
        </w:rPr>
        <w:t>и</w:t>
      </w:r>
      <w:r w:rsidRPr="00AE3DC2">
        <w:rPr>
          <w:szCs w:val="24"/>
        </w:rPr>
        <w:t xml:space="preserve"> определяет условия страхования </w:t>
      </w:r>
      <w:r w:rsidR="00B44F5A" w:rsidRPr="00B44F5A">
        <w:rPr>
          <w:szCs w:val="24"/>
        </w:rPr>
        <w:t>заемщик</w:t>
      </w:r>
      <w:r w:rsidRPr="00AE3DC2">
        <w:rPr>
          <w:szCs w:val="24"/>
        </w:rPr>
        <w:t>а от несчастных случаев.</w:t>
      </w:r>
    </w:p>
    <w:p w14:paraId="1A7F963A" w14:textId="77777777" w:rsidR="00B63B38" w:rsidRPr="00AE3DC2" w:rsidRDefault="00B63B38" w:rsidP="00B63B38">
      <w:pPr>
        <w:pStyle w:val="a3"/>
        <w:rPr>
          <w:sz w:val="24"/>
          <w:szCs w:val="24"/>
        </w:rPr>
      </w:pPr>
      <w:r w:rsidRPr="00AE3DC2">
        <w:rPr>
          <w:b/>
          <w:sz w:val="24"/>
          <w:szCs w:val="24"/>
        </w:rPr>
        <w:t>1.2.</w:t>
      </w:r>
      <w:r w:rsidRPr="00AE3DC2">
        <w:rPr>
          <w:sz w:val="24"/>
          <w:szCs w:val="24"/>
        </w:rPr>
        <w:t xml:space="preserve"> На основании </w:t>
      </w:r>
      <w:r w:rsidR="00D341AA" w:rsidRPr="00AE3DC2">
        <w:rPr>
          <w:sz w:val="24"/>
          <w:szCs w:val="24"/>
        </w:rPr>
        <w:t xml:space="preserve">настоящего Договора Страховщик </w:t>
      </w:r>
      <w:r w:rsidRPr="00AE3DC2">
        <w:rPr>
          <w:sz w:val="24"/>
          <w:szCs w:val="24"/>
        </w:rPr>
        <w:t>обязуется, за обусловленную настоящим Договором плату, при наступлении страхового случая выплатить страховую сумму Выгодоприобретателю.</w:t>
      </w:r>
    </w:p>
    <w:p w14:paraId="2BB2ED90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0A507386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2</w:t>
      </w:r>
      <w:r w:rsidRPr="00AE3DC2">
        <w:rPr>
          <w:b/>
          <w:szCs w:val="24"/>
        </w:rPr>
        <w:t>. ОПРЕДЕЛЕНИЯ</w:t>
      </w:r>
    </w:p>
    <w:p w14:paraId="4B6C96B9" w14:textId="77777777" w:rsidR="00DF58E2" w:rsidRPr="00AE3DC2" w:rsidRDefault="00DF58E2" w:rsidP="00B63B38">
      <w:pPr>
        <w:numPr>
          <w:ins w:id="0" w:author="Djuletta" w:date="2008-08-04T11:11:00Z"/>
        </w:numPr>
        <w:ind w:firstLine="284"/>
        <w:jc w:val="both"/>
        <w:rPr>
          <w:szCs w:val="24"/>
        </w:rPr>
      </w:pPr>
      <w:r w:rsidRPr="00AE3DC2">
        <w:rPr>
          <w:szCs w:val="24"/>
        </w:rPr>
        <w:t xml:space="preserve">Нижеперечисленные термины, используемые в настоящем Договоре, имеют следующее значение, если иное не оговорено отдельно: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6999"/>
      </w:tblGrid>
      <w:tr w:rsidR="00DF58E2" w:rsidRPr="00AE3DC2" w14:paraId="4A36EBDC" w14:textId="77777777" w:rsidTr="00906973">
        <w:tc>
          <w:tcPr>
            <w:tcW w:w="2376" w:type="dxa"/>
          </w:tcPr>
          <w:p w14:paraId="1FDF1625" w14:textId="77777777" w:rsidR="00DF58E2" w:rsidRPr="00AE3DC2" w:rsidRDefault="00DF58E2" w:rsidP="00906973">
            <w:pPr>
              <w:jc w:val="center"/>
              <w:rPr>
                <w:szCs w:val="24"/>
              </w:rPr>
            </w:pPr>
            <w:r w:rsidRPr="00AE3DC2">
              <w:rPr>
                <w:b/>
                <w:szCs w:val="24"/>
              </w:rPr>
              <w:t>Термин</w:t>
            </w:r>
          </w:p>
        </w:tc>
        <w:tc>
          <w:tcPr>
            <w:tcW w:w="7959" w:type="dxa"/>
          </w:tcPr>
          <w:p w14:paraId="4C61423D" w14:textId="77777777" w:rsidR="00DF58E2" w:rsidRPr="00AE3DC2" w:rsidRDefault="00DF58E2" w:rsidP="00906973">
            <w:pPr>
              <w:jc w:val="center"/>
              <w:rPr>
                <w:szCs w:val="24"/>
              </w:rPr>
            </w:pPr>
            <w:r w:rsidRPr="00AE3DC2">
              <w:rPr>
                <w:b/>
                <w:szCs w:val="24"/>
              </w:rPr>
              <w:t>Определение</w:t>
            </w:r>
          </w:p>
        </w:tc>
      </w:tr>
      <w:tr w:rsidR="00DF58E2" w:rsidRPr="00AE3DC2" w14:paraId="2FAEF5E7" w14:textId="77777777" w:rsidTr="00906973">
        <w:trPr>
          <w:hidden/>
        </w:trPr>
        <w:tc>
          <w:tcPr>
            <w:tcW w:w="2376" w:type="dxa"/>
          </w:tcPr>
          <w:p w14:paraId="38033EA0" w14:textId="77777777" w:rsidR="00DF58E2" w:rsidRPr="00AE3DC2" w:rsidRDefault="00DF58E2" w:rsidP="00DF58E2">
            <w:pPr>
              <w:pStyle w:val="a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Cs/>
                <w:vanish/>
              </w:rPr>
            </w:pPr>
          </w:p>
          <w:p w14:paraId="6F864295" w14:textId="77777777" w:rsidR="00DF58E2" w:rsidRPr="00AE3DC2" w:rsidRDefault="00DF58E2" w:rsidP="00DF58E2">
            <w:pPr>
              <w:pStyle w:val="a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Cs/>
                <w:vanish/>
              </w:rPr>
            </w:pPr>
          </w:p>
          <w:p w14:paraId="0CB552C1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32"/>
            </w:pPr>
            <w:r w:rsidRPr="00AE3DC2">
              <w:rPr>
                <w:bCs/>
              </w:rPr>
              <w:t>Страхователь</w:t>
            </w:r>
          </w:p>
        </w:tc>
        <w:tc>
          <w:tcPr>
            <w:tcW w:w="7959" w:type="dxa"/>
          </w:tcPr>
          <w:p w14:paraId="23347D13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дееспособное физическое лицо, заключающее Договор страхования в пользу Выгодоприобретателя, имеющего право на получение страховой выплаты в силу настоящего Договора и законодательства Республики Узбекистан.</w:t>
            </w:r>
          </w:p>
        </w:tc>
      </w:tr>
      <w:tr w:rsidR="003D7D33" w:rsidRPr="00AE3DC2" w14:paraId="5654FFEA" w14:textId="77777777" w:rsidTr="00906973">
        <w:trPr>
          <w:hidden/>
        </w:trPr>
        <w:tc>
          <w:tcPr>
            <w:tcW w:w="2376" w:type="dxa"/>
          </w:tcPr>
          <w:p w14:paraId="661C7B01" w14:textId="77777777" w:rsidR="003D7D33" w:rsidRPr="00AE3DC2" w:rsidRDefault="003D7D33" w:rsidP="003D7D33">
            <w:pPr>
              <w:rPr>
                <w:bCs/>
                <w:vanish/>
                <w:szCs w:val="24"/>
              </w:rPr>
            </w:pPr>
          </w:p>
        </w:tc>
        <w:tc>
          <w:tcPr>
            <w:tcW w:w="7959" w:type="dxa"/>
          </w:tcPr>
          <w:p w14:paraId="6DA7B844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0E8479B2" w14:textId="77777777" w:rsidTr="00906973">
        <w:tc>
          <w:tcPr>
            <w:tcW w:w="2376" w:type="dxa"/>
          </w:tcPr>
          <w:p w14:paraId="15EA8D8D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Страховой полис</w:t>
            </w:r>
          </w:p>
        </w:tc>
        <w:tc>
          <w:tcPr>
            <w:tcW w:w="7959" w:type="dxa"/>
          </w:tcPr>
          <w:p w14:paraId="62451005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документ, удостоверяющий факт заключения договора страхования и выдаваемый Страхователю после уплаты им страховой премии или первой ее части.</w:t>
            </w:r>
          </w:p>
        </w:tc>
      </w:tr>
      <w:tr w:rsidR="003D7D33" w:rsidRPr="00AE3DC2" w14:paraId="48919746" w14:textId="77777777" w:rsidTr="00906973">
        <w:tc>
          <w:tcPr>
            <w:tcW w:w="2376" w:type="dxa"/>
          </w:tcPr>
          <w:p w14:paraId="0B3D4808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49010E62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543A7AB4" w14:textId="77777777" w:rsidTr="00906973">
        <w:tc>
          <w:tcPr>
            <w:tcW w:w="2376" w:type="dxa"/>
          </w:tcPr>
          <w:p w14:paraId="146531D2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Застрахованное лицо</w:t>
            </w:r>
          </w:p>
        </w:tc>
        <w:tc>
          <w:tcPr>
            <w:tcW w:w="7959" w:type="dxa"/>
          </w:tcPr>
          <w:p w14:paraId="09351385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физическое лицо, чьи имущественные интересы, связанные с жизнью, являются объектом страхования и в отношении которого заключен Договор страхования.</w:t>
            </w:r>
          </w:p>
        </w:tc>
      </w:tr>
      <w:tr w:rsidR="003D7D33" w:rsidRPr="00AE3DC2" w14:paraId="0D769973" w14:textId="77777777" w:rsidTr="00906973">
        <w:tc>
          <w:tcPr>
            <w:tcW w:w="2376" w:type="dxa"/>
          </w:tcPr>
          <w:p w14:paraId="62823DBB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39870FD1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66E93708" w14:textId="77777777" w:rsidTr="00906973">
        <w:tc>
          <w:tcPr>
            <w:tcW w:w="2376" w:type="dxa"/>
          </w:tcPr>
          <w:p w14:paraId="19E9800F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Страховой случай</w:t>
            </w:r>
          </w:p>
        </w:tc>
        <w:tc>
          <w:tcPr>
            <w:tcW w:w="7959" w:type="dxa"/>
          </w:tcPr>
          <w:p w14:paraId="2DE28A87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фактически свершившееся событие, предусмотренное разделом 4 настоящего Договора, происшедшее в Период страхования и с наступлением которого возникает обязанность Страховщика произвести страховую выплату (выплатить страховую сумму) Выгодоприобретателю.</w:t>
            </w:r>
          </w:p>
        </w:tc>
      </w:tr>
      <w:tr w:rsidR="003D7D33" w:rsidRPr="00AE3DC2" w14:paraId="667A7E6B" w14:textId="77777777" w:rsidTr="00906973">
        <w:tc>
          <w:tcPr>
            <w:tcW w:w="2376" w:type="dxa"/>
          </w:tcPr>
          <w:p w14:paraId="1BF10D84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09A0521B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63FCE56A" w14:textId="77777777" w:rsidTr="00906973">
        <w:tc>
          <w:tcPr>
            <w:tcW w:w="2376" w:type="dxa"/>
          </w:tcPr>
          <w:p w14:paraId="0450B9F3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lastRenderedPageBreak/>
              <w:t>Несчастный случай</w:t>
            </w:r>
          </w:p>
        </w:tc>
        <w:tc>
          <w:tcPr>
            <w:tcW w:w="7959" w:type="dxa"/>
          </w:tcPr>
          <w:p w14:paraId="27FA420C" w14:textId="77777777" w:rsidR="00DF58E2" w:rsidRPr="00AE3DC2" w:rsidRDefault="00DF58E2" w:rsidP="0088358E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 xml:space="preserve">внезапное, кратковременное, не зависимое от воли Застрахованного лица событие, которое извне воздействует на организм человека и влечет за собой смерть </w:t>
            </w:r>
            <w:r w:rsidR="009E0C7B">
              <w:rPr>
                <w:szCs w:val="24"/>
              </w:rPr>
              <w:t xml:space="preserve">и </w:t>
            </w:r>
            <w:r w:rsidR="009E0C7B" w:rsidRPr="009E0C7B">
              <w:rPr>
                <w:szCs w:val="24"/>
              </w:rPr>
              <w:t xml:space="preserve">постоянная утрата трудоспособности </w:t>
            </w:r>
            <w:r w:rsidR="00431CCE">
              <w:rPr>
                <w:szCs w:val="24"/>
              </w:rPr>
              <w:t xml:space="preserve">Страхователя </w:t>
            </w:r>
            <w:r w:rsidR="009E0C7B" w:rsidRPr="009E0C7B">
              <w:rPr>
                <w:szCs w:val="24"/>
              </w:rPr>
              <w:t>(</w:t>
            </w:r>
            <w:r w:rsidR="009E0C7B">
              <w:rPr>
                <w:szCs w:val="24"/>
                <w:lang w:val="en-US"/>
              </w:rPr>
              <w:t>I</w:t>
            </w:r>
            <w:r w:rsidR="009E0C7B" w:rsidRPr="009E0C7B">
              <w:rPr>
                <w:szCs w:val="24"/>
              </w:rPr>
              <w:t xml:space="preserve"> группа инвалидност</w:t>
            </w:r>
            <w:r w:rsidR="009E0C7B">
              <w:rPr>
                <w:szCs w:val="24"/>
              </w:rPr>
              <w:t>и</w:t>
            </w:r>
            <w:r w:rsidR="009E0C7B" w:rsidRPr="009E0C7B">
              <w:rPr>
                <w:szCs w:val="24"/>
              </w:rPr>
              <w:t>)</w:t>
            </w:r>
            <w:r w:rsidR="009E0C7B">
              <w:rPr>
                <w:szCs w:val="24"/>
              </w:rPr>
              <w:t xml:space="preserve"> </w:t>
            </w:r>
            <w:r w:rsidRPr="00AE3DC2">
              <w:rPr>
                <w:szCs w:val="24"/>
              </w:rPr>
              <w:t>в результате травматического повреждения, или иного расстройства здоровья.</w:t>
            </w:r>
          </w:p>
          <w:p w14:paraId="46C484A0" w14:textId="77777777" w:rsidR="00DF58E2" w:rsidRPr="00AE3DC2" w:rsidRDefault="00DF58E2" w:rsidP="00DF58E2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 xml:space="preserve">Под иным расстройством здоровья понимается: </w:t>
            </w:r>
          </w:p>
          <w:p w14:paraId="7C20C5CA" w14:textId="77777777" w:rsidR="00DF58E2" w:rsidRPr="00AE3DC2" w:rsidRDefault="00DF58E2" w:rsidP="00DF58E2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а) телесные повреждения от пожаров, взрывов, удара молнии или воздействия электрического тока;</w:t>
            </w:r>
          </w:p>
          <w:p w14:paraId="1050C428" w14:textId="77777777" w:rsidR="00DF58E2" w:rsidRPr="00AE3DC2" w:rsidRDefault="00DF58E2" w:rsidP="00DF58E2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б) отравления химическими веществами (промышленными или бытовыми) и/или ожоги, возникшие при вдыхании или соприкосновениями с ядовитыми и/или жгучими веществами, парами или газами;</w:t>
            </w:r>
          </w:p>
          <w:p w14:paraId="0581EA0F" w14:textId="77777777" w:rsidR="00DF58E2" w:rsidRPr="00AE3DC2" w:rsidRDefault="00DF58E2" w:rsidP="00DF58E2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в) обморожение, утопление, нападение злоумышленников или животных, солнечный удар, случайное попадание в дыхательные пути инородного тела, случайное острое отравление ядовитыми растениями.</w:t>
            </w:r>
          </w:p>
        </w:tc>
      </w:tr>
      <w:tr w:rsidR="003D7D33" w:rsidRPr="00AE3DC2" w14:paraId="3A195268" w14:textId="77777777" w:rsidTr="00906973">
        <w:tc>
          <w:tcPr>
            <w:tcW w:w="2376" w:type="dxa"/>
          </w:tcPr>
          <w:p w14:paraId="77F9F489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4B273497" w14:textId="77777777" w:rsidR="003D7D33" w:rsidRPr="00AE3DC2" w:rsidRDefault="003D7D33" w:rsidP="00DF58E2">
            <w:pPr>
              <w:rPr>
                <w:szCs w:val="24"/>
              </w:rPr>
            </w:pPr>
          </w:p>
        </w:tc>
      </w:tr>
      <w:tr w:rsidR="00DF58E2" w:rsidRPr="00AE3DC2" w14:paraId="1279C3E7" w14:textId="77777777" w:rsidTr="00906973">
        <w:tc>
          <w:tcPr>
            <w:tcW w:w="2376" w:type="dxa"/>
          </w:tcPr>
          <w:p w14:paraId="787B398B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Выгодоприобретатель</w:t>
            </w:r>
          </w:p>
        </w:tc>
        <w:tc>
          <w:tcPr>
            <w:tcW w:w="7959" w:type="dxa"/>
          </w:tcPr>
          <w:p w14:paraId="2A5B7A91" w14:textId="77777777" w:rsidR="00DF58E2" w:rsidRPr="00AE3DC2" w:rsidRDefault="00406076" w:rsidP="00906973">
            <w:pPr>
              <w:jc w:val="both"/>
              <w:rPr>
                <w:szCs w:val="24"/>
              </w:rPr>
            </w:pPr>
            <w:r w:rsidRPr="00406076">
              <w:rPr>
                <w:szCs w:val="24"/>
              </w:rPr>
              <w:t>физическое или юридическое лицо, назначенное Застрахованным лицом и указанное в Приложении 1 настоящего Договора,</w:t>
            </w:r>
            <w:r w:rsidR="00DF58E2" w:rsidRPr="00AE3DC2">
              <w:rPr>
                <w:szCs w:val="24"/>
              </w:rPr>
              <w:t xml:space="preserve"> имеющее право на получение страховой выплаты в соответствии с условиями настоящего Договора.</w:t>
            </w:r>
          </w:p>
        </w:tc>
      </w:tr>
      <w:tr w:rsidR="003D7D33" w:rsidRPr="00AE3DC2" w14:paraId="29B91E80" w14:textId="77777777" w:rsidTr="00906973">
        <w:tc>
          <w:tcPr>
            <w:tcW w:w="2376" w:type="dxa"/>
          </w:tcPr>
          <w:p w14:paraId="645D235F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6422E507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582703C7" w14:textId="77777777" w:rsidTr="00906973">
        <w:tc>
          <w:tcPr>
            <w:tcW w:w="2376" w:type="dxa"/>
          </w:tcPr>
          <w:p w14:paraId="3DD3EFFD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Страховая премия</w:t>
            </w:r>
          </w:p>
        </w:tc>
        <w:tc>
          <w:tcPr>
            <w:tcW w:w="7959" w:type="dxa"/>
          </w:tcPr>
          <w:p w14:paraId="06AA8E70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плата за страхование, которую Страхователь обязан уплатить Страховщику в порядке и в сроки, установленные договором страхования.</w:t>
            </w:r>
          </w:p>
        </w:tc>
      </w:tr>
      <w:tr w:rsidR="003D7D33" w:rsidRPr="00AE3DC2" w14:paraId="0C833F91" w14:textId="77777777" w:rsidTr="00906973">
        <w:tc>
          <w:tcPr>
            <w:tcW w:w="2376" w:type="dxa"/>
          </w:tcPr>
          <w:p w14:paraId="6BC8BFC2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0F7166D9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21F420E5" w14:textId="77777777" w:rsidTr="00906973">
        <w:tc>
          <w:tcPr>
            <w:tcW w:w="2376" w:type="dxa"/>
          </w:tcPr>
          <w:p w14:paraId="222A6203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Страховая сумма</w:t>
            </w:r>
          </w:p>
        </w:tc>
        <w:tc>
          <w:tcPr>
            <w:tcW w:w="7959" w:type="dxa"/>
          </w:tcPr>
          <w:p w14:paraId="4EFED9BE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сумма денежных средств, определяемая на основании кредитного договора и представляющая собой предельный объем обязательств Страховщика по страховой выплате в соответствии с договором страхования, перед Выгодоприобретателем.</w:t>
            </w:r>
          </w:p>
        </w:tc>
      </w:tr>
      <w:tr w:rsidR="003D7D33" w:rsidRPr="00AE3DC2" w14:paraId="4384880F" w14:textId="77777777" w:rsidTr="00906973">
        <w:tc>
          <w:tcPr>
            <w:tcW w:w="2376" w:type="dxa"/>
          </w:tcPr>
          <w:p w14:paraId="2D9EC6FC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3F448A90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7855AE76" w14:textId="77777777" w:rsidTr="00906973">
        <w:tc>
          <w:tcPr>
            <w:tcW w:w="2376" w:type="dxa"/>
          </w:tcPr>
          <w:p w14:paraId="4E6487CE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426" w:hanging="426"/>
              <w:rPr>
                <w:bCs/>
              </w:rPr>
            </w:pPr>
            <w:r w:rsidRPr="00AE3DC2">
              <w:rPr>
                <w:bCs/>
              </w:rPr>
              <w:t>Страховая выплата</w:t>
            </w:r>
          </w:p>
        </w:tc>
        <w:tc>
          <w:tcPr>
            <w:tcW w:w="7959" w:type="dxa"/>
          </w:tcPr>
          <w:p w14:paraId="01BADA4F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денежные средства, выплачиваемые в пределах страховой суммы Выгодоприобретателю, в связи с наступлением страхового случая, оговоренного настоящим Договором.</w:t>
            </w:r>
          </w:p>
        </w:tc>
      </w:tr>
      <w:tr w:rsidR="003D7D33" w:rsidRPr="00AE3DC2" w14:paraId="07D933AC" w14:textId="77777777" w:rsidTr="00906973">
        <w:tc>
          <w:tcPr>
            <w:tcW w:w="2376" w:type="dxa"/>
          </w:tcPr>
          <w:p w14:paraId="0A12D3B1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426"/>
              <w:rPr>
                <w:bCs/>
              </w:rPr>
            </w:pPr>
          </w:p>
        </w:tc>
        <w:tc>
          <w:tcPr>
            <w:tcW w:w="7959" w:type="dxa"/>
          </w:tcPr>
          <w:p w14:paraId="0F4FEA39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2B84E2A8" w14:textId="77777777" w:rsidTr="00906973">
        <w:tc>
          <w:tcPr>
            <w:tcW w:w="2376" w:type="dxa"/>
          </w:tcPr>
          <w:p w14:paraId="32A01258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 w:rsidRPr="00AE3DC2">
              <w:rPr>
                <w:bCs/>
              </w:rPr>
              <w:t>Период страхования</w:t>
            </w:r>
          </w:p>
        </w:tc>
        <w:tc>
          <w:tcPr>
            <w:tcW w:w="7959" w:type="dxa"/>
          </w:tcPr>
          <w:p w14:paraId="41EC9109" w14:textId="77777777" w:rsidR="00DF58E2" w:rsidRPr="00AE3DC2" w:rsidRDefault="00DF58E2" w:rsidP="00AE3DC2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 xml:space="preserve">период времени, в течение которого действует </w:t>
            </w:r>
            <w:r w:rsidR="00AE3DC2">
              <w:rPr>
                <w:szCs w:val="24"/>
              </w:rPr>
              <w:t>Страховой п</w:t>
            </w:r>
            <w:r w:rsidRPr="00AE3DC2">
              <w:rPr>
                <w:szCs w:val="24"/>
              </w:rPr>
              <w:t xml:space="preserve">олис. Страховщик несет обязательства по страховому случаю, произошедшему в течение Периода страхования, указанного в </w:t>
            </w:r>
            <w:r w:rsidR="00AE3DC2">
              <w:rPr>
                <w:szCs w:val="24"/>
              </w:rPr>
              <w:t>Страховом п</w:t>
            </w:r>
            <w:r w:rsidRPr="00AE3DC2">
              <w:rPr>
                <w:szCs w:val="24"/>
              </w:rPr>
              <w:t>олисе.</w:t>
            </w:r>
          </w:p>
        </w:tc>
      </w:tr>
      <w:tr w:rsidR="003D7D33" w:rsidRPr="00AE3DC2" w14:paraId="7612230A" w14:textId="77777777" w:rsidTr="00906973">
        <w:tc>
          <w:tcPr>
            <w:tcW w:w="2376" w:type="dxa"/>
          </w:tcPr>
          <w:p w14:paraId="23F81F73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567"/>
              <w:rPr>
                <w:bCs/>
              </w:rPr>
            </w:pPr>
          </w:p>
        </w:tc>
        <w:tc>
          <w:tcPr>
            <w:tcW w:w="7959" w:type="dxa"/>
          </w:tcPr>
          <w:p w14:paraId="00DB3F25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7AEEBC2F" w14:textId="77777777" w:rsidTr="00906973">
        <w:tc>
          <w:tcPr>
            <w:tcW w:w="2376" w:type="dxa"/>
          </w:tcPr>
          <w:p w14:paraId="30D7241B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 w:rsidRPr="00AE3DC2">
              <w:rPr>
                <w:bCs/>
              </w:rPr>
              <w:t>Акт о страховом случае</w:t>
            </w:r>
          </w:p>
        </w:tc>
        <w:tc>
          <w:tcPr>
            <w:tcW w:w="7959" w:type="dxa"/>
          </w:tcPr>
          <w:p w14:paraId="4890ED5C" w14:textId="77777777" w:rsidR="00DF58E2" w:rsidRPr="00AE3DC2" w:rsidRDefault="00DF58E2" w:rsidP="00906973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документ, составляемый Страховщиком, подтверждающий факт наступления страхового случая и определяющий сумму страховой выплаты. Акт о страховом случае подписывается уполномоченным представителем Страховщика, Выгодоприобретателя.</w:t>
            </w:r>
          </w:p>
        </w:tc>
      </w:tr>
      <w:tr w:rsidR="003D7D33" w:rsidRPr="00AE3DC2" w14:paraId="0BDAD095" w14:textId="77777777" w:rsidTr="00906973">
        <w:tc>
          <w:tcPr>
            <w:tcW w:w="2376" w:type="dxa"/>
          </w:tcPr>
          <w:p w14:paraId="33B64824" w14:textId="77777777" w:rsidR="003D7D33" w:rsidRPr="00AE3DC2" w:rsidRDefault="003D7D33" w:rsidP="003D7D33">
            <w:pPr>
              <w:pStyle w:val="ae"/>
              <w:widowControl w:val="0"/>
              <w:autoSpaceDE w:val="0"/>
              <w:autoSpaceDN w:val="0"/>
              <w:adjustRightInd w:val="0"/>
              <w:ind w:left="567"/>
              <w:rPr>
                <w:bCs/>
              </w:rPr>
            </w:pPr>
          </w:p>
        </w:tc>
        <w:tc>
          <w:tcPr>
            <w:tcW w:w="7959" w:type="dxa"/>
          </w:tcPr>
          <w:p w14:paraId="72FA6AA9" w14:textId="77777777" w:rsidR="003D7D33" w:rsidRPr="00AE3DC2" w:rsidRDefault="003D7D33" w:rsidP="00906973">
            <w:pPr>
              <w:jc w:val="both"/>
              <w:rPr>
                <w:szCs w:val="24"/>
              </w:rPr>
            </w:pPr>
          </w:p>
        </w:tc>
      </w:tr>
      <w:tr w:rsidR="00DF58E2" w:rsidRPr="00AE3DC2" w14:paraId="6474F200" w14:textId="77777777" w:rsidTr="00906973">
        <w:tc>
          <w:tcPr>
            <w:tcW w:w="2376" w:type="dxa"/>
          </w:tcPr>
          <w:p w14:paraId="648088EB" w14:textId="77777777" w:rsidR="00DF58E2" w:rsidRPr="00AE3DC2" w:rsidRDefault="00DF58E2" w:rsidP="00DF58E2">
            <w:pPr>
              <w:pStyle w:val="ae"/>
              <w:widowControl w:val="0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 w:rsidRPr="00AE3DC2">
              <w:rPr>
                <w:bCs/>
              </w:rPr>
              <w:t>Кредитный договор</w:t>
            </w:r>
          </w:p>
        </w:tc>
        <w:tc>
          <w:tcPr>
            <w:tcW w:w="7959" w:type="dxa"/>
          </w:tcPr>
          <w:p w14:paraId="32118054" w14:textId="77777777" w:rsidR="00DF58E2" w:rsidRPr="00AE3DC2" w:rsidRDefault="00DF58E2" w:rsidP="0020740B">
            <w:pPr>
              <w:jc w:val="both"/>
              <w:rPr>
                <w:szCs w:val="24"/>
              </w:rPr>
            </w:pPr>
            <w:r w:rsidRPr="00AE3DC2">
              <w:rPr>
                <w:szCs w:val="24"/>
              </w:rPr>
              <w:t>договор, заключенный между Страхователем (Застрахованным ли</w:t>
            </w:r>
            <w:r w:rsidR="0020740B" w:rsidRPr="00AE3DC2">
              <w:rPr>
                <w:szCs w:val="24"/>
              </w:rPr>
              <w:t>цом) и Выгодоприобретателем и указан в Приложении №1 к настоящему Договору.</w:t>
            </w:r>
          </w:p>
        </w:tc>
      </w:tr>
    </w:tbl>
    <w:p w14:paraId="7574E1E2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200A8CEB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>РАЗДЕЛ 3. ОБЪЕКТ СТРАХОВАНИЯ</w:t>
      </w:r>
    </w:p>
    <w:p w14:paraId="4FCCE9EA" w14:textId="77777777" w:rsidR="00B63B38" w:rsidRPr="00AE3DC2" w:rsidRDefault="00B63B38" w:rsidP="00B63B38">
      <w:pPr>
        <w:tabs>
          <w:tab w:val="left" w:pos="5954"/>
        </w:tabs>
        <w:jc w:val="both"/>
        <w:rPr>
          <w:szCs w:val="24"/>
        </w:rPr>
      </w:pPr>
      <w:r w:rsidRPr="00AE3DC2">
        <w:rPr>
          <w:b/>
          <w:szCs w:val="24"/>
        </w:rPr>
        <w:t>3.1.</w:t>
      </w:r>
      <w:r w:rsidRPr="00AE3DC2">
        <w:rPr>
          <w:szCs w:val="24"/>
        </w:rPr>
        <w:t xml:space="preserve"> Объектом страхования по настоящему Договору являются, не противоречащие </w:t>
      </w:r>
      <w:r w:rsidRPr="00AE3DC2">
        <w:rPr>
          <w:szCs w:val="24"/>
        </w:rPr>
        <w:lastRenderedPageBreak/>
        <w:t>законодательству Республики Узбекистан, имущественные интересы Страхователя (Застрахованного лица), связанные с его жизнью.</w:t>
      </w:r>
    </w:p>
    <w:p w14:paraId="033687FC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5E0B7715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>РАЗДЕЛ 4. СТРАХОВЫЕ СЛУЧАИ</w:t>
      </w:r>
    </w:p>
    <w:p w14:paraId="78E444BB" w14:textId="77777777" w:rsidR="00B63B38" w:rsidRPr="00AE3DC2" w:rsidRDefault="00B63B38" w:rsidP="00B63B38">
      <w:pPr>
        <w:pStyle w:val="a5"/>
        <w:ind w:firstLine="0"/>
        <w:rPr>
          <w:szCs w:val="24"/>
        </w:rPr>
      </w:pPr>
      <w:r w:rsidRPr="00AE3DC2">
        <w:rPr>
          <w:b/>
          <w:szCs w:val="24"/>
        </w:rPr>
        <w:t>4.1.</w:t>
      </w:r>
      <w:r w:rsidRPr="00AE3DC2">
        <w:rPr>
          <w:szCs w:val="24"/>
        </w:rPr>
        <w:t xml:space="preserve"> Страховым случаем в соответствии с настоящим Договором признаётся смерть </w:t>
      </w:r>
      <w:r w:rsidR="0088358E">
        <w:rPr>
          <w:szCs w:val="24"/>
        </w:rPr>
        <w:t xml:space="preserve">и </w:t>
      </w:r>
      <w:r w:rsidR="009E0C7B" w:rsidRPr="009E0C7B">
        <w:rPr>
          <w:szCs w:val="24"/>
        </w:rPr>
        <w:t xml:space="preserve">постоянная утрата трудоспособности </w:t>
      </w:r>
      <w:r w:rsidR="00431CCE">
        <w:rPr>
          <w:szCs w:val="24"/>
        </w:rPr>
        <w:t>Страхователя</w:t>
      </w:r>
      <w:r w:rsidR="009E0C7B" w:rsidRPr="009E0C7B">
        <w:rPr>
          <w:szCs w:val="24"/>
        </w:rPr>
        <w:t xml:space="preserve"> (</w:t>
      </w:r>
      <w:r w:rsidR="009E0C7B" w:rsidRPr="009E0C7B">
        <w:rPr>
          <w:szCs w:val="24"/>
          <w:lang w:val="en-US"/>
        </w:rPr>
        <w:t>I</w:t>
      </w:r>
      <w:r w:rsidR="009E0C7B" w:rsidRPr="009E0C7B">
        <w:rPr>
          <w:szCs w:val="24"/>
        </w:rPr>
        <w:t xml:space="preserve"> группа инвалидности)</w:t>
      </w:r>
      <w:r w:rsidR="0088358E">
        <w:rPr>
          <w:szCs w:val="24"/>
        </w:rPr>
        <w:t xml:space="preserve"> </w:t>
      </w:r>
      <w:r w:rsidR="00007112">
        <w:rPr>
          <w:szCs w:val="24"/>
        </w:rPr>
        <w:t>С</w:t>
      </w:r>
      <w:r w:rsidRPr="00AE3DC2">
        <w:rPr>
          <w:szCs w:val="24"/>
        </w:rPr>
        <w:t>трахователя (Застрахованного лица) в результате несчастного случая</w:t>
      </w:r>
      <w:r w:rsidRPr="00AE3DC2">
        <w:rPr>
          <w:iCs/>
          <w:szCs w:val="24"/>
        </w:rPr>
        <w:t xml:space="preserve">, произошедшего в Период страхования, </w:t>
      </w:r>
      <w:r w:rsidRPr="00AE3DC2">
        <w:rPr>
          <w:szCs w:val="24"/>
        </w:rPr>
        <w:t xml:space="preserve">за исключением случаев, оговоренных в Разделе </w:t>
      </w:r>
      <w:r w:rsidR="00DF58E2" w:rsidRPr="00AE3DC2">
        <w:rPr>
          <w:szCs w:val="24"/>
        </w:rPr>
        <w:t>5</w:t>
      </w:r>
      <w:r w:rsidRPr="00AE3DC2">
        <w:rPr>
          <w:szCs w:val="24"/>
        </w:rPr>
        <w:t xml:space="preserve"> настоящего Договора. </w:t>
      </w:r>
    </w:p>
    <w:p w14:paraId="682DC48C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3EDA3090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>РАЗДЕЛ 5. ОБЩИЕ ИСКЛЮЧЕНИЯ</w:t>
      </w:r>
    </w:p>
    <w:p w14:paraId="5385C7E6" w14:textId="77777777" w:rsidR="00B63B38" w:rsidRPr="00AE3DC2" w:rsidRDefault="00B63B38" w:rsidP="00B63B38">
      <w:pPr>
        <w:jc w:val="both"/>
        <w:rPr>
          <w:b/>
          <w:szCs w:val="24"/>
        </w:rPr>
      </w:pPr>
      <w:r w:rsidRPr="00AE3DC2">
        <w:rPr>
          <w:b/>
          <w:szCs w:val="24"/>
        </w:rPr>
        <w:t>5.1. По настоящему Договору не признаются Страховыми случаями события, возникшие в результате:</w:t>
      </w:r>
    </w:p>
    <w:p w14:paraId="4E529640" w14:textId="77777777" w:rsidR="00B63B38" w:rsidRPr="00AE3DC2" w:rsidRDefault="00B63B38" w:rsidP="00B63B38">
      <w:pPr>
        <w:pStyle w:val="a5"/>
        <w:tabs>
          <w:tab w:val="num" w:pos="567"/>
        </w:tabs>
        <w:ind w:firstLine="284"/>
        <w:rPr>
          <w:szCs w:val="24"/>
        </w:rPr>
      </w:pPr>
      <w:r w:rsidRPr="00AE3DC2">
        <w:rPr>
          <w:szCs w:val="24"/>
        </w:rPr>
        <w:t>а) любого рода военных действий (независимо от того была объявлена война или нет), террористических актов, гражданской войны, революции, мятежа или других подобных волнений, а также внутренних беспорядков (митингов, бунтов, забастовок, демонстраций), захвата власти военными или противоправного захвата власти, действий группы злоумышленников или лиц, действующих по поручению политических организаций или взаимодействующих с ними, заговора и природных катастроф;</w:t>
      </w:r>
    </w:p>
    <w:p w14:paraId="515AEAF8" w14:textId="77777777" w:rsidR="00B63B38" w:rsidRPr="00AE3DC2" w:rsidRDefault="00B63B38" w:rsidP="00B63B38">
      <w:pPr>
        <w:pStyle w:val="a5"/>
        <w:ind w:firstLine="284"/>
        <w:rPr>
          <w:szCs w:val="24"/>
        </w:rPr>
      </w:pPr>
      <w:r w:rsidRPr="00AE3DC2">
        <w:rPr>
          <w:bCs/>
          <w:szCs w:val="24"/>
        </w:rPr>
        <w:t>б) ядерного взрыва, радиации и радиоактивного заражения,</w:t>
      </w:r>
      <w:r w:rsidRPr="00AE3DC2">
        <w:rPr>
          <w:szCs w:val="24"/>
        </w:rPr>
        <w:t xml:space="preserve"> ионизирующей радиации или загрязнения в результате утечки или сгорания ядерного топлива</w:t>
      </w:r>
      <w:r w:rsidR="00611668" w:rsidRPr="00AE3DC2">
        <w:rPr>
          <w:szCs w:val="24"/>
        </w:rPr>
        <w:t xml:space="preserve">. </w:t>
      </w:r>
      <w:r w:rsidRPr="00AE3DC2">
        <w:rPr>
          <w:szCs w:val="24"/>
        </w:rPr>
        <w:t>Для целей данного исключения сгорание включает любой процесс расщепления атомов</w:t>
      </w:r>
      <w:r w:rsidRPr="00AE3DC2">
        <w:rPr>
          <w:bCs/>
          <w:szCs w:val="24"/>
        </w:rPr>
        <w:t>.</w:t>
      </w:r>
    </w:p>
    <w:p w14:paraId="27F4FE24" w14:textId="77777777" w:rsidR="00B63B38" w:rsidRPr="00AE3DC2" w:rsidRDefault="00B63B38" w:rsidP="00B63B38">
      <w:pPr>
        <w:tabs>
          <w:tab w:val="num" w:pos="-2268"/>
        </w:tabs>
        <w:jc w:val="both"/>
        <w:rPr>
          <w:b/>
          <w:szCs w:val="24"/>
        </w:rPr>
      </w:pPr>
      <w:r w:rsidRPr="00AE3DC2">
        <w:rPr>
          <w:b/>
          <w:szCs w:val="24"/>
        </w:rPr>
        <w:t>5.2.</w:t>
      </w:r>
      <w:r w:rsidRPr="00AE3DC2">
        <w:rPr>
          <w:b/>
          <w:szCs w:val="24"/>
        </w:rPr>
        <w:tab/>
        <w:t xml:space="preserve">Событие, указанное в пункте 4.1 настоящего </w:t>
      </w:r>
      <w:r w:rsidR="000B69C9" w:rsidRPr="00AE3DC2">
        <w:rPr>
          <w:b/>
          <w:szCs w:val="24"/>
        </w:rPr>
        <w:t>Д</w:t>
      </w:r>
      <w:r w:rsidRPr="00AE3DC2">
        <w:rPr>
          <w:b/>
          <w:szCs w:val="24"/>
        </w:rPr>
        <w:t>оговора, не признаётся Страховым случаем, и Страховая выплата по нему не производится, если оно произошло в результате:</w:t>
      </w:r>
    </w:p>
    <w:p w14:paraId="7CC680F1" w14:textId="77777777" w:rsidR="00B63B38" w:rsidRPr="00AE3DC2" w:rsidRDefault="00B63B38" w:rsidP="00B63B38">
      <w:pPr>
        <w:jc w:val="both"/>
        <w:rPr>
          <w:bCs/>
          <w:szCs w:val="24"/>
        </w:rPr>
      </w:pPr>
      <w:r w:rsidRPr="00AE3DC2">
        <w:rPr>
          <w:bCs/>
          <w:szCs w:val="24"/>
        </w:rPr>
        <w:t>а) умышленных действий и/или бездействия Страхователя/Застрахованного лица/Выгодоприобретателя, направленных на наступление страхового случая, за исключением действий, связанных с выполнением ими своего гражданского долга или защиты жизни, здоровья, чести и достоинства Страхователя/ Застрахованного лица/ Выгодоприобретателя или третьих лиц;</w:t>
      </w:r>
    </w:p>
    <w:p w14:paraId="664DA3E5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Cs/>
          <w:szCs w:val="24"/>
        </w:rPr>
        <w:t>б) участия Застрахованного лица в официальных спортивных мероприятиях (соревнованиях) или иных мероприятиях, связанных с регулярным занятием спортом на профессиональной основе (тренировки, показательные выступления, сборы и т.д.), использования различных летательных аппаратов, пры</w:t>
      </w:r>
      <w:r w:rsidR="00A96EA7" w:rsidRPr="00AE3DC2">
        <w:rPr>
          <w:bCs/>
          <w:szCs w:val="24"/>
        </w:rPr>
        <w:t xml:space="preserve">жков с парашютом, а также иных </w:t>
      </w:r>
      <w:r w:rsidRPr="00AE3DC2">
        <w:rPr>
          <w:bCs/>
          <w:szCs w:val="24"/>
        </w:rPr>
        <w:t>мероприятий, связанных с непосредственной повышенной опасностью для жизни и здоровья;</w:t>
      </w:r>
    </w:p>
    <w:p w14:paraId="4B957C41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Cs/>
          <w:szCs w:val="24"/>
        </w:rPr>
        <w:t xml:space="preserve">в) нахождения Застрахованного лица в момент несчастного случая в состоянии алкогольного, наркотического или токсического опьянения, управления </w:t>
      </w:r>
      <w:r w:rsidR="00A96EA7" w:rsidRPr="00AE3DC2">
        <w:rPr>
          <w:bCs/>
          <w:szCs w:val="24"/>
        </w:rPr>
        <w:t>транспортным средством</w:t>
      </w:r>
      <w:r w:rsidRPr="00AE3DC2">
        <w:rPr>
          <w:bCs/>
          <w:szCs w:val="24"/>
        </w:rPr>
        <w:t xml:space="preserve"> в состоянии опьянения;</w:t>
      </w:r>
    </w:p>
    <w:p w14:paraId="40CCB150" w14:textId="77777777" w:rsidR="00B63B38" w:rsidRPr="00AE3DC2" w:rsidRDefault="00B63B38" w:rsidP="00B63B38">
      <w:pPr>
        <w:widowControl/>
        <w:overflowPunct/>
        <w:jc w:val="both"/>
        <w:textAlignment w:val="auto"/>
        <w:rPr>
          <w:noProof/>
          <w:szCs w:val="24"/>
        </w:rPr>
      </w:pPr>
      <w:r w:rsidRPr="00AE3DC2">
        <w:rPr>
          <w:bCs/>
          <w:szCs w:val="24"/>
        </w:rPr>
        <w:t>г) самоубийства Застрахованного лица ил</w:t>
      </w:r>
      <w:r w:rsidR="005C7AB8" w:rsidRPr="00AE3DC2">
        <w:rPr>
          <w:bCs/>
          <w:szCs w:val="24"/>
        </w:rPr>
        <w:t>и покушения его на самоубийство.</w:t>
      </w:r>
      <w:r w:rsidRPr="00AE3DC2">
        <w:rPr>
          <w:noProof/>
          <w:szCs w:val="24"/>
        </w:rPr>
        <w:t xml:space="preserve"> </w:t>
      </w:r>
      <w:r w:rsidRPr="00AE3DC2">
        <w:rPr>
          <w:noProof/>
          <w:color w:val="000000" w:themeColor="text1"/>
          <w:szCs w:val="24"/>
        </w:rPr>
        <w:t>Страховщик не освобождается от выплаты страховой суммы, которая по договору личного страхования подлежит уплате в случае смерти застрахованного лица, если его смерть наступила вследствие самоубийства и к этому времени договор страхования действовал уже не менее двух лет.</w:t>
      </w:r>
    </w:p>
    <w:p w14:paraId="07BB32E4" w14:textId="77777777" w:rsidR="00B63B38" w:rsidRPr="00AE3DC2" w:rsidRDefault="00B63B38" w:rsidP="00B63B38">
      <w:pPr>
        <w:tabs>
          <w:tab w:val="left" w:pos="840"/>
        </w:tabs>
        <w:jc w:val="both"/>
        <w:rPr>
          <w:szCs w:val="24"/>
        </w:rPr>
      </w:pPr>
      <w:r w:rsidRPr="00AE3DC2">
        <w:rPr>
          <w:szCs w:val="24"/>
        </w:rPr>
        <w:t>д) совершения Застрахованным лицом действий, в которых следственными органами или судом установлены признаки умышленного правонарушения;</w:t>
      </w:r>
    </w:p>
    <w:p w14:paraId="339C0CBA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е) неблагоприятными последствиями диагностических, лечебных и профилактических мероприятий (включая инъекции лекарств);</w:t>
      </w:r>
    </w:p>
    <w:p w14:paraId="04A10262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ж) грубым нарушением техники безопасности, правил охраны труда и норм санитарии;</w:t>
      </w:r>
    </w:p>
    <w:p w14:paraId="2FE50FAB" w14:textId="77777777" w:rsidR="00B63B38" w:rsidRPr="00AE3DC2" w:rsidRDefault="00B63B38" w:rsidP="00B63B38">
      <w:pPr>
        <w:pStyle w:val="aa"/>
        <w:tabs>
          <w:tab w:val="num" w:pos="567"/>
        </w:tabs>
        <w:spacing w:before="0" w:after="0"/>
        <w:jc w:val="both"/>
        <w:rPr>
          <w:szCs w:val="24"/>
        </w:rPr>
      </w:pPr>
      <w:r w:rsidRPr="00AE3DC2">
        <w:rPr>
          <w:szCs w:val="24"/>
        </w:rPr>
        <w:t>з) умышленных действий Выгодоприобретателя и наследников Застрахованного лица, имеющих целью обогатиться за счет договора страхования;</w:t>
      </w:r>
    </w:p>
    <w:p w14:paraId="0196D117" w14:textId="77777777" w:rsidR="00B63B38" w:rsidRPr="00AE3DC2" w:rsidRDefault="00B63B38" w:rsidP="00B63B38">
      <w:pPr>
        <w:pStyle w:val="aa"/>
        <w:tabs>
          <w:tab w:val="num" w:pos="567"/>
        </w:tabs>
        <w:spacing w:before="0" w:after="0"/>
        <w:jc w:val="both"/>
        <w:rPr>
          <w:szCs w:val="24"/>
        </w:rPr>
      </w:pPr>
      <w:r w:rsidRPr="00AE3DC2">
        <w:rPr>
          <w:szCs w:val="24"/>
        </w:rPr>
        <w:t>и) хулиганством или дракой, когда постановлением следственных органов или суда установлено, что Застрахованное лицо было ее инициатором, за исключением, если происшествие было вызвано действиями, связанными с исполнением Застрахованным лицом своего гражданского долга или защиты своей жизни, здоровья, чести и достоинства, либо третьих лиц;</w:t>
      </w:r>
    </w:p>
    <w:p w14:paraId="11E01B27" w14:textId="77777777" w:rsidR="00766E71" w:rsidRPr="00AE3DC2" w:rsidRDefault="00766E71" w:rsidP="00766E71">
      <w:pPr>
        <w:tabs>
          <w:tab w:val="left" w:pos="993"/>
        </w:tabs>
        <w:jc w:val="both"/>
        <w:rPr>
          <w:szCs w:val="24"/>
        </w:rPr>
      </w:pPr>
      <w:r w:rsidRPr="00AE3DC2">
        <w:rPr>
          <w:szCs w:val="24"/>
        </w:rPr>
        <w:t xml:space="preserve">к) обострения или приступа при заболеваниях сердечно сосудистой системы, диабета, неврологических заболеваний, имевшихся у Застрахованного лица на момент заключения </w:t>
      </w:r>
      <w:r w:rsidRPr="00AE3DC2">
        <w:rPr>
          <w:szCs w:val="24"/>
        </w:rPr>
        <w:lastRenderedPageBreak/>
        <w:t xml:space="preserve">настоящего Договора; </w:t>
      </w:r>
    </w:p>
    <w:p w14:paraId="5D7E58B2" w14:textId="77777777" w:rsidR="00766E71" w:rsidRPr="00AE3DC2" w:rsidRDefault="00766E71" w:rsidP="00766E71">
      <w:pPr>
        <w:tabs>
          <w:tab w:val="left" w:pos="993"/>
        </w:tabs>
        <w:jc w:val="both"/>
        <w:rPr>
          <w:szCs w:val="24"/>
        </w:rPr>
      </w:pPr>
      <w:r w:rsidRPr="00AE3DC2">
        <w:rPr>
          <w:szCs w:val="24"/>
        </w:rPr>
        <w:t>л)</w:t>
      </w:r>
      <w:r w:rsidR="004265EB" w:rsidRPr="00AE3DC2">
        <w:rPr>
          <w:szCs w:val="24"/>
        </w:rPr>
        <w:t xml:space="preserve"> </w:t>
      </w:r>
      <w:r w:rsidRPr="00AE3DC2">
        <w:rPr>
          <w:szCs w:val="24"/>
        </w:rPr>
        <w:t>инфаркта</w:t>
      </w:r>
      <w:r w:rsidR="004265EB" w:rsidRPr="00AE3DC2">
        <w:rPr>
          <w:szCs w:val="24"/>
        </w:rPr>
        <w:t>.</w:t>
      </w:r>
      <w:r w:rsidRPr="00AE3DC2">
        <w:rPr>
          <w:szCs w:val="24"/>
        </w:rPr>
        <w:t xml:space="preserve"> </w:t>
      </w:r>
    </w:p>
    <w:p w14:paraId="531D8C7A" w14:textId="77777777" w:rsidR="00766E71" w:rsidRPr="00AE3DC2" w:rsidRDefault="00766E71" w:rsidP="00766E71">
      <w:pPr>
        <w:jc w:val="both"/>
        <w:rPr>
          <w:szCs w:val="24"/>
        </w:rPr>
      </w:pPr>
      <w:r w:rsidRPr="00AE3DC2">
        <w:rPr>
          <w:b/>
          <w:szCs w:val="24"/>
        </w:rPr>
        <w:t>5.3.</w:t>
      </w:r>
      <w:r w:rsidRPr="00AE3DC2">
        <w:rPr>
          <w:szCs w:val="24"/>
        </w:rPr>
        <w:t xml:space="preserve"> Несчастными случаями не считаются: все виды болезней, в том числе инфекционные заболевания, включая ВИЧ инфекцию, СПИД, любые венерические заболевания, а также расстройство здоровья, возникшее при употреблении пищевых продуктов или лекарственных препаратов. </w:t>
      </w:r>
    </w:p>
    <w:p w14:paraId="2FA30461" w14:textId="77777777" w:rsidR="00B63B38" w:rsidRPr="00AE3DC2" w:rsidRDefault="00766E71" w:rsidP="00B63B38">
      <w:pPr>
        <w:pStyle w:val="aa"/>
        <w:spacing w:before="0" w:after="0"/>
        <w:jc w:val="both"/>
        <w:rPr>
          <w:szCs w:val="24"/>
        </w:rPr>
      </w:pPr>
      <w:r w:rsidRPr="00AE3DC2">
        <w:rPr>
          <w:b/>
          <w:szCs w:val="24"/>
        </w:rPr>
        <w:t>5.4.</w:t>
      </w:r>
      <w:r w:rsidR="00573BE5" w:rsidRPr="00AE3DC2">
        <w:rPr>
          <w:szCs w:val="24"/>
        </w:rPr>
        <w:t xml:space="preserve"> </w:t>
      </w:r>
      <w:r w:rsidR="00B63B38" w:rsidRPr="00AE3DC2">
        <w:rPr>
          <w:szCs w:val="24"/>
        </w:rPr>
        <w:t>Страховщик не несет обязательств в отношении косвенных и прочих расходов Выгодоприобретателя, которые могут быть вызваны страховым случаем (штраф, пени, потеря дохода, любые платежи, материальные убытки, моральный ущерб и др.), а также в отношении любых прямых и косвенных налогов и других расходов.</w:t>
      </w:r>
    </w:p>
    <w:p w14:paraId="1BEBD1D6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5.</w:t>
      </w:r>
      <w:r w:rsidR="00766E71" w:rsidRPr="00AE3DC2">
        <w:rPr>
          <w:b/>
          <w:szCs w:val="24"/>
        </w:rPr>
        <w:t>5</w:t>
      </w:r>
      <w:r w:rsidRPr="00AE3DC2">
        <w:rPr>
          <w:b/>
          <w:szCs w:val="24"/>
        </w:rPr>
        <w:t>.</w:t>
      </w:r>
      <w:r w:rsidRPr="00AE3DC2">
        <w:rPr>
          <w:szCs w:val="24"/>
        </w:rPr>
        <w:tab/>
        <w:t>Страховщик также освобождается от страховой выплаты в случаях, предусмотренных действующим законодательством Республики Узбекистан.</w:t>
      </w:r>
    </w:p>
    <w:p w14:paraId="40DDB4FE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14753B3C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6</w:t>
      </w:r>
      <w:r w:rsidRPr="00AE3DC2">
        <w:rPr>
          <w:b/>
          <w:szCs w:val="24"/>
        </w:rPr>
        <w:t>. СТРАХОВАЯ СУММА И СТРАХОВАЯ ПРЕМИЯ</w:t>
      </w:r>
    </w:p>
    <w:p w14:paraId="706E20CB" w14:textId="77777777" w:rsidR="008C20FB" w:rsidRPr="00AE3DC2" w:rsidRDefault="00B63B38" w:rsidP="008C20FB">
      <w:pPr>
        <w:jc w:val="both"/>
        <w:rPr>
          <w:color w:val="000000"/>
          <w:szCs w:val="24"/>
        </w:rPr>
      </w:pPr>
      <w:r w:rsidRPr="00AE3DC2">
        <w:rPr>
          <w:b/>
          <w:szCs w:val="24"/>
        </w:rPr>
        <w:t>6.1.</w:t>
      </w:r>
      <w:r w:rsidRPr="00AE3DC2">
        <w:rPr>
          <w:szCs w:val="24"/>
        </w:rPr>
        <w:t xml:space="preserve"> </w:t>
      </w:r>
      <w:r w:rsidRPr="00AE3DC2">
        <w:rPr>
          <w:color w:val="000000"/>
          <w:szCs w:val="24"/>
        </w:rPr>
        <w:t>Страхова</w:t>
      </w:r>
      <w:r w:rsidR="00525BE0" w:rsidRPr="00AE3DC2">
        <w:rPr>
          <w:color w:val="000000"/>
          <w:szCs w:val="24"/>
        </w:rPr>
        <w:t>я сумма по настоящему Договору</w:t>
      </w:r>
      <w:r w:rsidR="008C20FB" w:rsidRPr="00AE3DC2">
        <w:rPr>
          <w:color w:val="000000"/>
          <w:szCs w:val="24"/>
        </w:rPr>
        <w:t>, указана в Приложения №1 к настоящему Договору.</w:t>
      </w:r>
    </w:p>
    <w:p w14:paraId="4BED0E32" w14:textId="77777777" w:rsidR="00B63B38" w:rsidRPr="00AE3DC2" w:rsidRDefault="002468F3" w:rsidP="008C20FB">
      <w:pPr>
        <w:jc w:val="both"/>
        <w:rPr>
          <w:szCs w:val="24"/>
        </w:rPr>
      </w:pPr>
      <w:r w:rsidRPr="00AE3DC2">
        <w:rPr>
          <w:szCs w:val="24"/>
        </w:rPr>
        <w:t xml:space="preserve">В размер страховой суммы </w:t>
      </w:r>
      <w:r w:rsidR="00B63B38" w:rsidRPr="00AE3DC2">
        <w:rPr>
          <w:szCs w:val="24"/>
        </w:rPr>
        <w:t xml:space="preserve">не включаются </w:t>
      </w:r>
      <w:r w:rsidR="005C7AB8" w:rsidRPr="00AE3DC2">
        <w:rPr>
          <w:szCs w:val="24"/>
        </w:rPr>
        <w:t xml:space="preserve">предусмотренные Кредитным договором </w:t>
      </w:r>
      <w:r w:rsidR="00B63B38" w:rsidRPr="00AE3DC2">
        <w:rPr>
          <w:szCs w:val="24"/>
        </w:rPr>
        <w:t>проценты</w:t>
      </w:r>
      <w:r w:rsidR="00F62373" w:rsidRPr="00AE3DC2">
        <w:rPr>
          <w:szCs w:val="24"/>
        </w:rPr>
        <w:t xml:space="preserve"> по кредиту, </w:t>
      </w:r>
      <w:r w:rsidR="005C7AB8" w:rsidRPr="00AE3DC2">
        <w:rPr>
          <w:szCs w:val="24"/>
        </w:rPr>
        <w:t xml:space="preserve">а также </w:t>
      </w:r>
      <w:r w:rsidR="00F62373" w:rsidRPr="00AE3DC2">
        <w:rPr>
          <w:szCs w:val="24"/>
        </w:rPr>
        <w:t>штрафы, пени и др.</w:t>
      </w:r>
    </w:p>
    <w:p w14:paraId="60467725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6.2.</w:t>
      </w:r>
      <w:r w:rsidRPr="00AE3DC2">
        <w:rPr>
          <w:szCs w:val="24"/>
        </w:rPr>
        <w:t xml:space="preserve"> По мере погашения кредита </w:t>
      </w:r>
      <w:r w:rsidR="00F62373" w:rsidRPr="00AE3DC2">
        <w:rPr>
          <w:szCs w:val="24"/>
        </w:rPr>
        <w:t xml:space="preserve">обязательства Страховщика </w:t>
      </w:r>
      <w:r w:rsidR="009B3613" w:rsidRPr="00AE3DC2">
        <w:rPr>
          <w:szCs w:val="24"/>
        </w:rPr>
        <w:t>перед Выгодоприобретател</w:t>
      </w:r>
      <w:r w:rsidR="00F62373" w:rsidRPr="00AE3DC2">
        <w:rPr>
          <w:szCs w:val="24"/>
        </w:rPr>
        <w:t>ем</w:t>
      </w:r>
      <w:r w:rsidR="009B3613" w:rsidRPr="00AE3DC2">
        <w:rPr>
          <w:szCs w:val="24"/>
        </w:rPr>
        <w:t xml:space="preserve"> –</w:t>
      </w:r>
      <w:r w:rsidR="006839A1" w:rsidRPr="00AE3DC2">
        <w:rPr>
          <w:szCs w:val="24"/>
        </w:rPr>
        <w:t xml:space="preserve"> кредитором соответственно</w:t>
      </w:r>
      <w:r w:rsidR="00F62373" w:rsidRPr="00AE3DC2">
        <w:rPr>
          <w:szCs w:val="24"/>
        </w:rPr>
        <w:t xml:space="preserve"> </w:t>
      </w:r>
      <w:r w:rsidRPr="00AE3DC2">
        <w:rPr>
          <w:szCs w:val="24"/>
        </w:rPr>
        <w:t>уменьша</w:t>
      </w:r>
      <w:r w:rsidR="00B76CD3" w:rsidRPr="00AE3DC2">
        <w:rPr>
          <w:szCs w:val="24"/>
        </w:rPr>
        <w:t>ю</w:t>
      </w:r>
      <w:r w:rsidRPr="00AE3DC2">
        <w:rPr>
          <w:szCs w:val="24"/>
        </w:rPr>
        <w:t>тся.</w:t>
      </w:r>
    </w:p>
    <w:p w14:paraId="0A559E43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6.3.</w:t>
      </w:r>
      <w:r w:rsidRPr="00AE3DC2">
        <w:rPr>
          <w:szCs w:val="24"/>
        </w:rPr>
        <w:t xml:space="preserve"> Размер страховой премии устанавливается по соглашению сторон и </w:t>
      </w:r>
      <w:r w:rsidR="008C20FB" w:rsidRPr="00AE3DC2">
        <w:rPr>
          <w:szCs w:val="24"/>
        </w:rPr>
        <w:t>указан в Приложении №1 к настоящему Договору.</w:t>
      </w:r>
    </w:p>
    <w:p w14:paraId="11A51F53" w14:textId="77777777" w:rsidR="008C20FB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6.4.</w:t>
      </w:r>
      <w:r w:rsidRPr="00AE3DC2">
        <w:rPr>
          <w:szCs w:val="24"/>
        </w:rPr>
        <w:t xml:space="preserve"> </w:t>
      </w:r>
      <w:r w:rsidR="008C20FB" w:rsidRPr="00AE3DC2">
        <w:rPr>
          <w:szCs w:val="24"/>
        </w:rPr>
        <w:t>Страховая премия должна быть оплачена в сроки указанные в Приложении №1 к настоящему Договору.</w:t>
      </w:r>
    </w:p>
    <w:p w14:paraId="06AF625C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6.5.</w:t>
      </w:r>
      <w:r w:rsidRPr="00AE3DC2">
        <w:rPr>
          <w:szCs w:val="24"/>
        </w:rPr>
        <w:t xml:space="preserve"> Страховая премия может быть уплачена Страхователем, путем:</w:t>
      </w:r>
    </w:p>
    <w:p w14:paraId="115D2789" w14:textId="77777777" w:rsidR="00B63B38" w:rsidRPr="00AE3DC2" w:rsidRDefault="00B63B38" w:rsidP="00B63B38">
      <w:pPr>
        <w:pStyle w:val="Iauiue"/>
        <w:numPr>
          <w:ilvl w:val="0"/>
          <w:numId w:val="1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безналичного перечисления на банковский счет Страховщика, указанный в настоящем </w:t>
      </w:r>
      <w:r w:rsidR="00CE4DB0" w:rsidRPr="00AE3DC2">
        <w:rPr>
          <w:rFonts w:ascii="Times New Roman" w:hAnsi="Times New Roman"/>
          <w:sz w:val="24"/>
          <w:szCs w:val="24"/>
        </w:rPr>
        <w:t>Договоре;</w:t>
      </w:r>
    </w:p>
    <w:p w14:paraId="3DC26A84" w14:textId="77777777" w:rsidR="00B63B38" w:rsidRPr="00AE3DC2" w:rsidRDefault="00B63B38" w:rsidP="00B63B38">
      <w:pPr>
        <w:numPr>
          <w:ilvl w:val="0"/>
          <w:numId w:val="1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 xml:space="preserve">внесения наличных </w:t>
      </w:r>
      <w:r w:rsidR="00CE4DB0" w:rsidRPr="00AE3DC2">
        <w:rPr>
          <w:szCs w:val="24"/>
        </w:rPr>
        <w:t xml:space="preserve">денежных </w:t>
      </w:r>
      <w:r w:rsidRPr="00AE3DC2">
        <w:rPr>
          <w:szCs w:val="24"/>
        </w:rPr>
        <w:t>средств в отделениях уполномоченных банков Республики Узбекистан;</w:t>
      </w:r>
    </w:p>
    <w:p w14:paraId="667D292F" w14:textId="77777777" w:rsidR="00B63B38" w:rsidRPr="00AE3DC2" w:rsidRDefault="00B63B38" w:rsidP="00B63B38">
      <w:pPr>
        <w:numPr>
          <w:ilvl w:val="0"/>
          <w:numId w:val="1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 xml:space="preserve">перечисления на расчетный счет Страховщика </w:t>
      </w:r>
      <w:r w:rsidR="00E259D4" w:rsidRPr="00AE3DC2">
        <w:rPr>
          <w:szCs w:val="24"/>
        </w:rPr>
        <w:t xml:space="preserve">работодателем </w:t>
      </w:r>
      <w:r w:rsidRPr="00AE3DC2">
        <w:rPr>
          <w:szCs w:val="24"/>
        </w:rPr>
        <w:t>Страхователя с удержанием из заработной платы.</w:t>
      </w:r>
    </w:p>
    <w:p w14:paraId="6AA1EB1B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6.6.</w:t>
      </w:r>
      <w:r w:rsidRPr="00AE3DC2">
        <w:rPr>
          <w:szCs w:val="24"/>
        </w:rPr>
        <w:t xml:space="preserve"> В случае неоплаты Страхователем, обусловленной настоящим Договором страховой премии, настоящий </w:t>
      </w:r>
      <w:r w:rsidR="00A805B1" w:rsidRPr="00AE3DC2">
        <w:rPr>
          <w:szCs w:val="24"/>
        </w:rPr>
        <w:t>Д</w:t>
      </w:r>
      <w:r w:rsidRPr="00AE3DC2">
        <w:rPr>
          <w:szCs w:val="24"/>
        </w:rPr>
        <w:t>оговор может быть признан несостоявшимся, о чем незамедлительно ставится в известность Выгодоприобретатель. При этом</w:t>
      </w:r>
      <w:r w:rsidR="00CE4DB0" w:rsidRPr="00AE3DC2">
        <w:rPr>
          <w:szCs w:val="24"/>
        </w:rPr>
        <w:t xml:space="preserve">, </w:t>
      </w:r>
      <w:r w:rsidRPr="00AE3DC2">
        <w:rPr>
          <w:szCs w:val="24"/>
        </w:rPr>
        <w:t xml:space="preserve">Выгодоприобретатель вправе по собственному усмотрению оплатить за Страхователя страховую премию. </w:t>
      </w:r>
    </w:p>
    <w:p w14:paraId="60C54E63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0C5D152B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7. СРОК СТРАХОВАНИЯ </w:t>
      </w:r>
    </w:p>
    <w:p w14:paraId="6A01C6FE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7.1.</w:t>
      </w:r>
      <w:r w:rsidRPr="00AE3DC2">
        <w:rPr>
          <w:szCs w:val="24"/>
        </w:rPr>
        <w:t xml:space="preserve"> Договор страхования вступает в силу со дня его подписания сторонами и продолжает действовать </w:t>
      </w:r>
      <w:r w:rsidR="008C20FB" w:rsidRPr="00AE3DC2">
        <w:rPr>
          <w:szCs w:val="24"/>
        </w:rPr>
        <w:t>до</w:t>
      </w:r>
      <w:r w:rsidRPr="00AE3DC2">
        <w:rPr>
          <w:szCs w:val="24"/>
        </w:rPr>
        <w:t xml:space="preserve"> </w:t>
      </w:r>
      <w:r w:rsidR="008C20FB" w:rsidRPr="00AE3DC2">
        <w:rPr>
          <w:szCs w:val="24"/>
        </w:rPr>
        <w:t xml:space="preserve"> срока указанного в Приложения №1 к настоящему Договору.</w:t>
      </w:r>
      <w:r w:rsidRPr="00AE3DC2">
        <w:rPr>
          <w:szCs w:val="24"/>
        </w:rPr>
        <w:t xml:space="preserve"> Срок действия </w:t>
      </w:r>
      <w:r w:rsidR="0033049B" w:rsidRPr="00AE3DC2">
        <w:rPr>
          <w:szCs w:val="24"/>
        </w:rPr>
        <w:t>Договора страхования</w:t>
      </w:r>
      <w:r w:rsidRPr="00AE3DC2">
        <w:rPr>
          <w:szCs w:val="24"/>
        </w:rPr>
        <w:t xml:space="preserve"> устанавливается, согласно сроку </w:t>
      </w:r>
      <w:r w:rsidR="0033049B" w:rsidRPr="00AE3DC2">
        <w:rPr>
          <w:szCs w:val="24"/>
        </w:rPr>
        <w:t>действия кредитного</w:t>
      </w:r>
      <w:r w:rsidRPr="00AE3DC2">
        <w:rPr>
          <w:szCs w:val="24"/>
        </w:rPr>
        <w:t xml:space="preserve"> договора.</w:t>
      </w:r>
    </w:p>
    <w:p w14:paraId="613BFD33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7.2. Период страхования начинается со дня уплаты страховой премии и продолжается до даты окончания срока действия Договора страхования (обе даты включительно).</w:t>
      </w:r>
    </w:p>
    <w:p w14:paraId="556D8231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7.3.</w:t>
      </w:r>
      <w:r w:rsidRPr="00AE3DC2">
        <w:rPr>
          <w:szCs w:val="24"/>
        </w:rPr>
        <w:t xml:space="preserve"> Обязательства Страховщика вступают в силу с момента уплаты страховой премии (страхового взноса) Страховщику и заканчиваются в 24 часа 00 мин. конечной даты Периода страхования, указанного в </w:t>
      </w:r>
      <w:r w:rsidR="00AE3DC2">
        <w:rPr>
          <w:szCs w:val="24"/>
        </w:rPr>
        <w:t>Страховом п</w:t>
      </w:r>
      <w:r w:rsidRPr="00AE3DC2">
        <w:rPr>
          <w:szCs w:val="24"/>
        </w:rPr>
        <w:t>олисе.</w:t>
      </w:r>
    </w:p>
    <w:p w14:paraId="65286485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7.4.</w:t>
      </w:r>
      <w:r w:rsidRPr="00AE3DC2">
        <w:rPr>
          <w:szCs w:val="24"/>
        </w:rPr>
        <w:t xml:space="preserve"> При продлении кредитного договора Договор страхования продлевается соответственно, при условии оплаты дополнительной страховой премии.</w:t>
      </w:r>
    </w:p>
    <w:p w14:paraId="59A53089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7.5.</w:t>
      </w:r>
      <w:r w:rsidRPr="00AE3DC2">
        <w:rPr>
          <w:szCs w:val="24"/>
        </w:rPr>
        <w:t xml:space="preserve"> Если Страхователь досрочно исполнил обязательства по погашению кредита перед Выгодоприобретателем - кредитором в полном объёме, </w:t>
      </w:r>
      <w:r w:rsidR="00A942D3" w:rsidRPr="00AE3DC2">
        <w:rPr>
          <w:szCs w:val="24"/>
        </w:rPr>
        <w:t>Договор</w:t>
      </w:r>
      <w:r w:rsidRPr="00AE3DC2">
        <w:rPr>
          <w:szCs w:val="24"/>
        </w:rPr>
        <w:t xml:space="preserve"> страхования действует до окончания Периода страхования в отношении Выгодоприобретателей по закону</w:t>
      </w:r>
      <w:r w:rsidR="00A805B1" w:rsidRPr="00AE3DC2">
        <w:rPr>
          <w:szCs w:val="24"/>
        </w:rPr>
        <w:t>, за исключением случаев</w:t>
      </w:r>
      <w:r w:rsidR="00A942D3" w:rsidRPr="00AE3DC2">
        <w:rPr>
          <w:szCs w:val="24"/>
        </w:rPr>
        <w:t>, к</w:t>
      </w:r>
      <w:r w:rsidR="00A805B1" w:rsidRPr="00AE3DC2">
        <w:rPr>
          <w:szCs w:val="24"/>
        </w:rPr>
        <w:t>огда Страхователем принято решение о досрочном расторжении настоящего Договора.</w:t>
      </w:r>
      <w:r w:rsidR="00C43CD2" w:rsidRPr="00AE3DC2">
        <w:rPr>
          <w:szCs w:val="24"/>
        </w:rPr>
        <w:t xml:space="preserve"> </w:t>
      </w:r>
    </w:p>
    <w:p w14:paraId="3143D907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12E9B28B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lastRenderedPageBreak/>
        <w:t>РАЗДЕЛ 8. ПОРЯДОК ЗАКЛЮЧЕНИЯ И ПРЕКРАЩЕНИЯ (РАСТОРЖЕНИЯ) ДОГОВОРА СТРАХОВАНИЯ</w:t>
      </w:r>
    </w:p>
    <w:p w14:paraId="2A733F89" w14:textId="77777777" w:rsidR="00B63B38" w:rsidRPr="00AE3DC2" w:rsidRDefault="00B63B38" w:rsidP="00B63B38">
      <w:pPr>
        <w:tabs>
          <w:tab w:val="left" w:pos="-2127"/>
        </w:tabs>
        <w:jc w:val="both"/>
        <w:rPr>
          <w:szCs w:val="24"/>
        </w:rPr>
      </w:pPr>
      <w:r w:rsidRPr="00AE3DC2">
        <w:rPr>
          <w:b/>
          <w:szCs w:val="24"/>
        </w:rPr>
        <w:t>8.1</w:t>
      </w:r>
      <w:r w:rsidR="0045362D" w:rsidRPr="00AE3DC2">
        <w:rPr>
          <w:b/>
          <w:szCs w:val="24"/>
        </w:rPr>
        <w:t>.</w:t>
      </w:r>
      <w:r w:rsidR="0045362D" w:rsidRPr="00AE3DC2">
        <w:rPr>
          <w:szCs w:val="24"/>
        </w:rPr>
        <w:t xml:space="preserve"> Договор страхования заключен </w:t>
      </w:r>
      <w:r w:rsidRPr="00AE3DC2">
        <w:rPr>
          <w:szCs w:val="24"/>
        </w:rPr>
        <w:t>на основании Заявления Страхователя (Приложение №1) и копии кредитного договора, заключённого между ним и Выгодоприобретателем -</w:t>
      </w:r>
      <w:r w:rsidR="000B69C9" w:rsidRPr="00AE3DC2">
        <w:rPr>
          <w:szCs w:val="24"/>
        </w:rPr>
        <w:t xml:space="preserve"> </w:t>
      </w:r>
      <w:r w:rsidRPr="00AE3DC2">
        <w:rPr>
          <w:szCs w:val="24"/>
        </w:rPr>
        <w:t>кредитором.</w:t>
      </w:r>
    </w:p>
    <w:p w14:paraId="225937B9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8.2.</w:t>
      </w:r>
      <w:r w:rsidRPr="00AE3DC2">
        <w:rPr>
          <w:szCs w:val="24"/>
        </w:rPr>
        <w:t xml:space="preserve"> </w:t>
      </w:r>
      <w:r w:rsidR="00AE3DC2">
        <w:rPr>
          <w:szCs w:val="24"/>
        </w:rPr>
        <w:t>Страховой п</w:t>
      </w:r>
      <w:r w:rsidRPr="00AE3DC2">
        <w:rPr>
          <w:szCs w:val="24"/>
        </w:rPr>
        <w:t xml:space="preserve">олис выдается </w:t>
      </w:r>
      <w:r w:rsidR="00E259D4" w:rsidRPr="00AE3DC2">
        <w:rPr>
          <w:szCs w:val="24"/>
        </w:rPr>
        <w:t xml:space="preserve">в течение 3-х банковских дней </w:t>
      </w:r>
      <w:r w:rsidRPr="00AE3DC2">
        <w:rPr>
          <w:szCs w:val="24"/>
        </w:rPr>
        <w:t>после оплаты Страхователем согласованной Страховой премии.</w:t>
      </w:r>
    </w:p>
    <w:p w14:paraId="53BB7C96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8.3.</w:t>
      </w:r>
      <w:r w:rsidRPr="00AE3DC2">
        <w:rPr>
          <w:szCs w:val="24"/>
        </w:rPr>
        <w:t xml:space="preserve"> В случае утраты </w:t>
      </w:r>
      <w:r w:rsidR="00AE3DC2">
        <w:rPr>
          <w:szCs w:val="24"/>
        </w:rPr>
        <w:t>Страхового п</w:t>
      </w:r>
      <w:r w:rsidRPr="00AE3DC2">
        <w:rPr>
          <w:szCs w:val="24"/>
        </w:rPr>
        <w:t xml:space="preserve">олиса Страхователю/Выгодоприобретателю на основании его письменного заявления выдается дубликат </w:t>
      </w:r>
      <w:r w:rsidR="00AE3DC2">
        <w:rPr>
          <w:szCs w:val="24"/>
        </w:rPr>
        <w:t>Страхового п</w:t>
      </w:r>
      <w:r w:rsidR="00AE3DC2" w:rsidRPr="00AE3DC2">
        <w:rPr>
          <w:szCs w:val="24"/>
        </w:rPr>
        <w:t>олиса</w:t>
      </w:r>
      <w:r w:rsidRPr="00AE3DC2">
        <w:rPr>
          <w:szCs w:val="24"/>
        </w:rPr>
        <w:t xml:space="preserve">, после чего утраченный </w:t>
      </w:r>
      <w:r w:rsidR="00AE3DC2">
        <w:rPr>
          <w:szCs w:val="24"/>
        </w:rPr>
        <w:t>Страховой п</w:t>
      </w:r>
      <w:r w:rsidR="00AE3DC2" w:rsidRPr="00AE3DC2">
        <w:rPr>
          <w:szCs w:val="24"/>
        </w:rPr>
        <w:t>олис</w:t>
      </w:r>
      <w:r w:rsidRPr="00AE3DC2">
        <w:rPr>
          <w:szCs w:val="24"/>
        </w:rPr>
        <w:t xml:space="preserve"> считается аннулированным, и страховые случаи по нему не рассматриваются.</w:t>
      </w:r>
    </w:p>
    <w:p w14:paraId="5AA7722A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8.4.</w:t>
      </w:r>
      <w:r w:rsidRPr="00AE3DC2">
        <w:rPr>
          <w:rFonts w:ascii="Times New Roman" w:hAnsi="Times New Roman"/>
          <w:sz w:val="24"/>
          <w:szCs w:val="24"/>
        </w:rPr>
        <w:t xml:space="preserve"> При заключении </w:t>
      </w:r>
      <w:r w:rsidR="00E259D4" w:rsidRPr="00AE3DC2">
        <w:rPr>
          <w:rFonts w:ascii="Times New Roman" w:hAnsi="Times New Roman"/>
          <w:sz w:val="24"/>
          <w:szCs w:val="24"/>
        </w:rPr>
        <w:t xml:space="preserve">настоящего </w:t>
      </w:r>
      <w:r w:rsidRPr="00AE3DC2">
        <w:rPr>
          <w:rFonts w:ascii="Times New Roman" w:hAnsi="Times New Roman"/>
          <w:sz w:val="24"/>
          <w:szCs w:val="24"/>
        </w:rPr>
        <w:t xml:space="preserve">Договора страхования Страхователь обязан сообщить Страховщику обо всех известных ему обстоятельствах, имеющих существенное значение для определения степени риска в </w:t>
      </w:r>
      <w:r w:rsidR="00917022" w:rsidRPr="00AE3DC2">
        <w:rPr>
          <w:rFonts w:ascii="Times New Roman" w:hAnsi="Times New Roman"/>
          <w:sz w:val="24"/>
          <w:szCs w:val="24"/>
        </w:rPr>
        <w:t>отношении,</w:t>
      </w:r>
      <w:r w:rsidR="00600550" w:rsidRPr="00AE3DC2">
        <w:rPr>
          <w:rFonts w:ascii="Times New Roman" w:hAnsi="Times New Roman"/>
          <w:sz w:val="24"/>
          <w:szCs w:val="24"/>
        </w:rPr>
        <w:t xml:space="preserve"> принимаемого на страхование </w:t>
      </w:r>
      <w:r w:rsidRPr="00AE3DC2">
        <w:rPr>
          <w:rFonts w:ascii="Times New Roman" w:hAnsi="Times New Roman"/>
          <w:sz w:val="24"/>
          <w:szCs w:val="24"/>
        </w:rPr>
        <w:t xml:space="preserve">лица. </w:t>
      </w:r>
    </w:p>
    <w:p w14:paraId="64D38FC5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noProof/>
          <w:szCs w:val="24"/>
        </w:rPr>
        <w:t>8.5.</w:t>
      </w:r>
      <w:r w:rsidRPr="00AE3DC2">
        <w:rPr>
          <w:szCs w:val="24"/>
        </w:rPr>
        <w:t xml:space="preserve"> Действие Договора страхования прекращается в случаях:</w:t>
      </w:r>
    </w:p>
    <w:p w14:paraId="233F6298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- истечения срока его действия;</w:t>
      </w:r>
    </w:p>
    <w:p w14:paraId="51B61585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- неуплаты Страхователем Страховой премии в установленные Договором страхования срок и размере;</w:t>
      </w:r>
    </w:p>
    <w:p w14:paraId="516460EA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- исполнения Страховщиком своих обязательств в полном объеме (выплате Страховой суммы);</w:t>
      </w:r>
    </w:p>
    <w:p w14:paraId="12E6C36F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- признания Договора страхования недействительным по решению суда;</w:t>
      </w:r>
    </w:p>
    <w:p w14:paraId="39E4254F" w14:textId="77777777" w:rsidR="00E81615" w:rsidRPr="00AE3DC2" w:rsidRDefault="00E81615" w:rsidP="00B63B38">
      <w:pPr>
        <w:jc w:val="both"/>
        <w:rPr>
          <w:szCs w:val="24"/>
        </w:rPr>
      </w:pPr>
      <w:r w:rsidRPr="00AE3DC2">
        <w:rPr>
          <w:szCs w:val="24"/>
        </w:rPr>
        <w:t>- в иных случаях, предусмотренных законодательством Республики Узбекистан.</w:t>
      </w:r>
    </w:p>
    <w:p w14:paraId="00781315" w14:textId="77777777" w:rsidR="00B63B38" w:rsidRPr="00AE3DC2" w:rsidRDefault="00E81615" w:rsidP="00B63B38">
      <w:pPr>
        <w:tabs>
          <w:tab w:val="num" w:pos="567"/>
        </w:tabs>
        <w:jc w:val="both"/>
        <w:rPr>
          <w:szCs w:val="24"/>
        </w:rPr>
      </w:pPr>
      <w:r w:rsidRPr="00AE3DC2">
        <w:rPr>
          <w:b/>
          <w:szCs w:val="24"/>
        </w:rPr>
        <w:t>8.6.</w:t>
      </w:r>
      <w:r w:rsidRPr="00AE3DC2">
        <w:rPr>
          <w:szCs w:val="24"/>
        </w:rPr>
        <w:t xml:space="preserve"> Действие Договора страхования может быть прекращено досрочно, в том числе в случае </w:t>
      </w:r>
      <w:r w:rsidR="00B63B38" w:rsidRPr="00AE3DC2">
        <w:rPr>
          <w:szCs w:val="24"/>
        </w:rPr>
        <w:t>досрочного погашения кредита Страхователем (Застрахованным лицом)</w:t>
      </w:r>
      <w:r w:rsidR="00E259D4" w:rsidRPr="00AE3DC2">
        <w:rPr>
          <w:szCs w:val="24"/>
        </w:rPr>
        <w:t xml:space="preserve"> в соответствии с п.7.5. настоящего Договора</w:t>
      </w:r>
      <w:r w:rsidR="00B63B38" w:rsidRPr="00AE3DC2">
        <w:rPr>
          <w:szCs w:val="24"/>
        </w:rPr>
        <w:t xml:space="preserve">. При этом, Страхователю возвращается часть Страховой премии за </w:t>
      </w:r>
      <w:proofErr w:type="spellStart"/>
      <w:r w:rsidR="00B63B38" w:rsidRPr="00AE3DC2">
        <w:rPr>
          <w:szCs w:val="24"/>
        </w:rPr>
        <w:t>неистекший</w:t>
      </w:r>
      <w:proofErr w:type="spellEnd"/>
      <w:r w:rsidR="00B63B38" w:rsidRPr="00AE3DC2">
        <w:rPr>
          <w:szCs w:val="24"/>
        </w:rPr>
        <w:t xml:space="preserve"> период страхования, за вычетом расходов Страховщика на ведение дела в размере </w:t>
      </w:r>
      <w:r w:rsidR="008C20FB" w:rsidRPr="00AE3DC2">
        <w:rPr>
          <w:szCs w:val="24"/>
        </w:rPr>
        <w:t xml:space="preserve">не более </w:t>
      </w:r>
      <w:r w:rsidR="00B63B38" w:rsidRPr="00AE3DC2">
        <w:rPr>
          <w:szCs w:val="24"/>
        </w:rPr>
        <w:t>25% от страховой премии, подлежащей возврату. Возврат Страховой премии за оставшуюся часть Периода страхования осуществляется Страховщиком на основании письменного заявления Страхователя</w:t>
      </w:r>
      <w:r w:rsidR="00B76CD3" w:rsidRPr="00AE3DC2">
        <w:rPr>
          <w:szCs w:val="24"/>
        </w:rPr>
        <w:t xml:space="preserve"> о досрочном прекращении договора страхования</w:t>
      </w:r>
      <w:r w:rsidR="00E259D4" w:rsidRPr="00AE3DC2">
        <w:rPr>
          <w:szCs w:val="24"/>
        </w:rPr>
        <w:t>.</w:t>
      </w:r>
    </w:p>
    <w:p w14:paraId="1980B5C4" w14:textId="77777777" w:rsidR="00E259D4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8.</w:t>
      </w:r>
      <w:r w:rsidR="00E81615" w:rsidRPr="00AE3DC2">
        <w:rPr>
          <w:b/>
          <w:szCs w:val="24"/>
        </w:rPr>
        <w:t>7</w:t>
      </w:r>
      <w:r w:rsidRPr="00AE3DC2">
        <w:rPr>
          <w:b/>
          <w:szCs w:val="24"/>
        </w:rPr>
        <w:t>.</w:t>
      </w:r>
      <w:r w:rsidRPr="00AE3DC2">
        <w:rPr>
          <w:szCs w:val="24"/>
        </w:rPr>
        <w:t xml:space="preserve"> </w:t>
      </w:r>
      <w:r w:rsidR="00E259D4" w:rsidRPr="00AE3DC2">
        <w:rPr>
          <w:szCs w:val="24"/>
        </w:rPr>
        <w:t>Если досрочное расторжение Договора вызвано неисполнением или ненадлежащим исполнением обязательств со стороны Страхователя (Застрахованного лица)/ Выгодоприобретателя либо если в период действия настоящего Договора имел место страховой случай и Страховщик произвел страховую выплату, страховая премия при досрочном расторжении настоящего Договора возврату не подлежит.</w:t>
      </w:r>
    </w:p>
    <w:p w14:paraId="79C9EF53" w14:textId="77777777" w:rsidR="00B63B38" w:rsidRPr="00AE3DC2" w:rsidRDefault="00E259D4" w:rsidP="00B63B38">
      <w:pPr>
        <w:jc w:val="both"/>
        <w:rPr>
          <w:szCs w:val="24"/>
        </w:rPr>
      </w:pPr>
      <w:r w:rsidRPr="00AE3DC2">
        <w:rPr>
          <w:b/>
          <w:szCs w:val="24"/>
        </w:rPr>
        <w:t>8.8.</w:t>
      </w:r>
      <w:r w:rsidRPr="00AE3DC2">
        <w:rPr>
          <w:szCs w:val="24"/>
        </w:rPr>
        <w:t xml:space="preserve"> </w:t>
      </w:r>
      <w:r w:rsidR="00B63B38" w:rsidRPr="00AE3DC2">
        <w:rPr>
          <w:szCs w:val="24"/>
        </w:rPr>
        <w:t>Если в период действия Страхового полиса Страхователь признан судом недееспособным либо ограниченно дееспособным, права и обязанности такого лица осуществляет его опекун или попечитель.</w:t>
      </w:r>
    </w:p>
    <w:p w14:paraId="52EF47AA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409D1468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9</w:t>
      </w:r>
      <w:r w:rsidRPr="00AE3DC2">
        <w:rPr>
          <w:b/>
          <w:szCs w:val="24"/>
        </w:rPr>
        <w:t>. ПРАВА И ОБЯЗАННОСТИ СТОРОН</w:t>
      </w:r>
    </w:p>
    <w:p w14:paraId="6524B6D7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9.1.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>Страховщик обязан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4C8746DF" w14:textId="77777777" w:rsidR="00B63B38" w:rsidRPr="00AE3DC2" w:rsidRDefault="00B63B38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ознакомить Страхователя с условиями страхования;</w:t>
      </w:r>
    </w:p>
    <w:p w14:paraId="7CB6C102" w14:textId="77777777" w:rsidR="00B63B38" w:rsidRPr="00AE3DC2" w:rsidRDefault="00B63B38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выдать </w:t>
      </w:r>
      <w:r w:rsidR="00AE3DC2" w:rsidRPr="00AE3DC2">
        <w:rPr>
          <w:rFonts w:ascii="Times New Roman" w:hAnsi="Times New Roman"/>
          <w:sz w:val="24"/>
          <w:szCs w:val="24"/>
        </w:rPr>
        <w:t>Страхово</w:t>
      </w:r>
      <w:r w:rsidR="00AE3DC2">
        <w:rPr>
          <w:rFonts w:ascii="Times New Roman" w:hAnsi="Times New Roman"/>
          <w:sz w:val="24"/>
          <w:szCs w:val="24"/>
        </w:rPr>
        <w:t>й</w:t>
      </w:r>
      <w:r w:rsidR="00AE3DC2" w:rsidRPr="00AE3DC2">
        <w:rPr>
          <w:rFonts w:ascii="Times New Roman" w:hAnsi="Times New Roman"/>
          <w:sz w:val="24"/>
          <w:szCs w:val="24"/>
        </w:rPr>
        <w:t xml:space="preserve"> полис</w:t>
      </w:r>
      <w:r w:rsidRPr="00AE3DC2">
        <w:rPr>
          <w:rFonts w:ascii="Times New Roman" w:hAnsi="Times New Roman"/>
          <w:sz w:val="24"/>
          <w:szCs w:val="24"/>
        </w:rPr>
        <w:t xml:space="preserve"> не позднее </w:t>
      </w:r>
      <w:r w:rsidR="00A47E22" w:rsidRPr="00AE3DC2">
        <w:rPr>
          <w:rFonts w:ascii="Times New Roman" w:hAnsi="Times New Roman"/>
          <w:sz w:val="24"/>
          <w:szCs w:val="24"/>
        </w:rPr>
        <w:t xml:space="preserve">3-х банковских дней </w:t>
      </w:r>
      <w:r w:rsidRPr="00AE3DC2">
        <w:rPr>
          <w:rFonts w:ascii="Times New Roman" w:hAnsi="Times New Roman"/>
          <w:sz w:val="24"/>
          <w:szCs w:val="24"/>
        </w:rPr>
        <w:t>после уплаты Страховой премии;</w:t>
      </w:r>
    </w:p>
    <w:p w14:paraId="0A176E6E" w14:textId="77777777" w:rsidR="00B63B38" w:rsidRPr="00AE3DC2" w:rsidRDefault="00B63B38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при Страховом случае произвести Страховую выплату Выгодоприобретателю в порядке и в сроки, установленные настоящим Договором;</w:t>
      </w:r>
    </w:p>
    <w:p w14:paraId="3FF41973" w14:textId="77777777" w:rsidR="00B63B38" w:rsidRPr="00AE3DC2" w:rsidRDefault="00B63B38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известить Выгодоприобретателя</w:t>
      </w:r>
      <w:r w:rsidR="00CC2C6C"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sz w:val="24"/>
          <w:szCs w:val="24"/>
        </w:rPr>
        <w:t>об отказе в страховой выплате в письменной форме с обоснованием причин отказа в срок</w:t>
      </w:r>
      <w:r w:rsidR="00CC2C6C" w:rsidRPr="00AE3DC2">
        <w:rPr>
          <w:rFonts w:ascii="Times New Roman" w:hAnsi="Times New Roman"/>
          <w:sz w:val="24"/>
          <w:szCs w:val="24"/>
        </w:rPr>
        <w:t>и, установленные настоящим Договором;</w:t>
      </w:r>
    </w:p>
    <w:p w14:paraId="1281200E" w14:textId="77777777" w:rsidR="00B63B38" w:rsidRPr="00AE3DC2" w:rsidRDefault="00CC2C6C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оформить </w:t>
      </w:r>
      <w:r w:rsidR="00B63B38" w:rsidRPr="00AE3DC2">
        <w:rPr>
          <w:rFonts w:ascii="Times New Roman" w:hAnsi="Times New Roman"/>
          <w:sz w:val="24"/>
          <w:szCs w:val="24"/>
        </w:rPr>
        <w:t xml:space="preserve">Акт о страховом случае в срок до </w:t>
      </w:r>
      <w:r w:rsidR="009B3613" w:rsidRPr="00AE3DC2">
        <w:rPr>
          <w:rFonts w:ascii="Times New Roman" w:hAnsi="Times New Roman"/>
          <w:sz w:val="24"/>
          <w:szCs w:val="24"/>
        </w:rPr>
        <w:t>1</w:t>
      </w:r>
      <w:r w:rsidR="00212F61" w:rsidRPr="00AE3DC2">
        <w:rPr>
          <w:rFonts w:ascii="Times New Roman" w:hAnsi="Times New Roman"/>
          <w:sz w:val="24"/>
          <w:szCs w:val="24"/>
        </w:rPr>
        <w:t>5</w:t>
      </w:r>
      <w:r w:rsidR="00B63B38" w:rsidRPr="00AE3DC2">
        <w:rPr>
          <w:rFonts w:ascii="Times New Roman" w:hAnsi="Times New Roman"/>
          <w:sz w:val="24"/>
          <w:szCs w:val="24"/>
        </w:rPr>
        <w:t xml:space="preserve"> (</w:t>
      </w:r>
      <w:r w:rsidR="00212F61" w:rsidRPr="00AE3DC2">
        <w:rPr>
          <w:rFonts w:ascii="Times New Roman" w:hAnsi="Times New Roman"/>
          <w:sz w:val="24"/>
          <w:szCs w:val="24"/>
        </w:rPr>
        <w:t>пятнадцати</w:t>
      </w:r>
      <w:r w:rsidR="00B63B38" w:rsidRPr="00AE3DC2">
        <w:rPr>
          <w:rFonts w:ascii="Times New Roman" w:hAnsi="Times New Roman"/>
          <w:sz w:val="24"/>
          <w:szCs w:val="24"/>
        </w:rPr>
        <w:t>) дней, считая со дня получения от Выгодоприобретателя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="00B63B38" w:rsidRPr="00AE3DC2">
        <w:rPr>
          <w:rFonts w:ascii="Times New Roman" w:hAnsi="Times New Roman"/>
          <w:sz w:val="24"/>
          <w:szCs w:val="24"/>
        </w:rPr>
        <w:t>заявления и всех необходимых документов, подтверждающих причины, обстоятельства страхового случая и размер ущерба.</w:t>
      </w:r>
    </w:p>
    <w:p w14:paraId="7EB7734D" w14:textId="77777777" w:rsidR="00B63B38" w:rsidRPr="00AE3DC2" w:rsidRDefault="00B63B38" w:rsidP="00B63B38">
      <w:pPr>
        <w:pStyle w:val="Iauiue"/>
        <w:numPr>
          <w:ilvl w:val="0"/>
          <w:numId w:val="3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соблюдать конфиденциальность информации, полученной от Страхователя/Выгодоприобретателя, за исключением случаев, когда Страховщик обязан предоставить информацию в государственные органы и другие организации в соответствии с действующим законодательством Республики Узбекистан.</w:t>
      </w:r>
    </w:p>
    <w:p w14:paraId="5ECF5658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9.2.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>Страховщик вправе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53305418" w14:textId="77777777" w:rsidR="00B63B38" w:rsidRPr="00AE3DC2" w:rsidRDefault="00B63B38" w:rsidP="00B63B38">
      <w:pPr>
        <w:pStyle w:val="Iauiue"/>
        <w:numPr>
          <w:ilvl w:val="0"/>
          <w:numId w:val="4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на проведение полного медицинского обследования Застрахованного лица; </w:t>
      </w:r>
    </w:p>
    <w:p w14:paraId="00170CAA" w14:textId="77777777" w:rsidR="00B63B38" w:rsidRPr="00AE3DC2" w:rsidRDefault="00B63B38" w:rsidP="00B63B38">
      <w:pPr>
        <w:pStyle w:val="Iauiue"/>
        <w:numPr>
          <w:ilvl w:val="0"/>
          <w:numId w:val="4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при предъявлении Выгодоприобретател</w:t>
      </w:r>
      <w:r w:rsidR="00F518AE" w:rsidRPr="00AE3DC2">
        <w:rPr>
          <w:rFonts w:ascii="Times New Roman" w:hAnsi="Times New Roman"/>
          <w:sz w:val="24"/>
          <w:szCs w:val="24"/>
        </w:rPr>
        <w:t>е</w:t>
      </w:r>
      <w:r w:rsidRPr="00AE3DC2">
        <w:rPr>
          <w:rFonts w:ascii="Times New Roman" w:hAnsi="Times New Roman"/>
          <w:sz w:val="24"/>
          <w:szCs w:val="24"/>
        </w:rPr>
        <w:t xml:space="preserve">м требования о страховой выплате потребовать от </w:t>
      </w:r>
      <w:r w:rsidRPr="00AE3DC2">
        <w:rPr>
          <w:rFonts w:ascii="Times New Roman" w:hAnsi="Times New Roman"/>
          <w:sz w:val="24"/>
          <w:szCs w:val="24"/>
        </w:rPr>
        <w:lastRenderedPageBreak/>
        <w:t xml:space="preserve">Выгодоприобретателя, правомочного на получение страховой выплаты, выполнения обязательств по </w:t>
      </w:r>
      <w:r w:rsidR="00C27CBF" w:rsidRPr="00AE3DC2">
        <w:rPr>
          <w:rFonts w:ascii="Times New Roman" w:hAnsi="Times New Roman"/>
          <w:sz w:val="24"/>
          <w:szCs w:val="24"/>
        </w:rPr>
        <w:t>д</w:t>
      </w:r>
      <w:r w:rsidRPr="00AE3DC2">
        <w:rPr>
          <w:rFonts w:ascii="Times New Roman" w:hAnsi="Times New Roman"/>
          <w:sz w:val="24"/>
          <w:szCs w:val="24"/>
        </w:rPr>
        <w:t>оговору страхования, включая обязательства, лежащие на Страхователе, но не выполненные им. Риск последствий невыполнения или несвоевременного выполнения обязанностей Страхователя, которые должны были быть выполнены ранее, несет Выгодоприобретатель;</w:t>
      </w:r>
    </w:p>
    <w:p w14:paraId="0F4D9779" w14:textId="77777777" w:rsidR="00B63B38" w:rsidRPr="00AE3DC2" w:rsidRDefault="00B63B38" w:rsidP="00B63B38">
      <w:pPr>
        <w:pStyle w:val="Iauiue"/>
        <w:numPr>
          <w:ilvl w:val="0"/>
          <w:numId w:val="4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потребовать признания </w:t>
      </w:r>
      <w:r w:rsidR="00C27CBF" w:rsidRPr="00AE3DC2">
        <w:rPr>
          <w:rFonts w:ascii="Times New Roman" w:hAnsi="Times New Roman"/>
          <w:sz w:val="24"/>
          <w:szCs w:val="24"/>
        </w:rPr>
        <w:t>Д</w:t>
      </w:r>
      <w:r w:rsidRPr="00AE3DC2">
        <w:rPr>
          <w:rFonts w:ascii="Times New Roman" w:hAnsi="Times New Roman"/>
          <w:sz w:val="24"/>
          <w:szCs w:val="24"/>
        </w:rPr>
        <w:t>оговора страхования недействительным и применения последствий, предусмотренных действующим законодательством Республики Узбекистан, в случае установления после заключения Договора страхования, что Страхователь сообщил Страховщику заведомо ложные сведения;</w:t>
      </w:r>
    </w:p>
    <w:p w14:paraId="2EB8BBE6" w14:textId="77777777" w:rsidR="00B63B38" w:rsidRPr="00AE3DC2" w:rsidRDefault="00B63B38" w:rsidP="00B63B38">
      <w:pPr>
        <w:pStyle w:val="Iauiue"/>
        <w:numPr>
          <w:ilvl w:val="0"/>
          <w:numId w:val="4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отказать в страховой выплате, если:</w:t>
      </w:r>
    </w:p>
    <w:p w14:paraId="000D3DDE" w14:textId="77777777" w:rsidR="00B63B38" w:rsidRPr="00AE3DC2" w:rsidRDefault="00B63B38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произошедшее событие подпадает под условия пункта 5.2. настоящего Договора;</w:t>
      </w:r>
    </w:p>
    <w:p w14:paraId="170B30B6" w14:textId="77777777" w:rsidR="00B63B38" w:rsidRPr="00AE3DC2" w:rsidRDefault="00B63B38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Выгодоприобретатель своевременно не известил Страховщика о произошедшем страховом случае;</w:t>
      </w:r>
    </w:p>
    <w:p w14:paraId="23587F67" w14:textId="77777777" w:rsidR="00B63B38" w:rsidRPr="00AE3DC2" w:rsidRDefault="00B63B38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не представил документы и сведения, необходимые для установления Страхового случая </w:t>
      </w:r>
      <w:r w:rsidR="00762F72" w:rsidRPr="00AE3DC2">
        <w:rPr>
          <w:rFonts w:ascii="Times New Roman" w:hAnsi="Times New Roman"/>
          <w:sz w:val="24"/>
          <w:szCs w:val="24"/>
        </w:rPr>
        <w:t>либо представил с нарушением срока</w:t>
      </w:r>
      <w:r w:rsidR="00503E34" w:rsidRPr="00AE3DC2">
        <w:rPr>
          <w:rFonts w:ascii="Times New Roman" w:hAnsi="Times New Roman"/>
          <w:sz w:val="24"/>
          <w:szCs w:val="24"/>
        </w:rPr>
        <w:t>,</w:t>
      </w:r>
      <w:r w:rsidRPr="00AE3DC2">
        <w:rPr>
          <w:rFonts w:ascii="Times New Roman" w:hAnsi="Times New Roman"/>
          <w:sz w:val="24"/>
          <w:szCs w:val="24"/>
        </w:rPr>
        <w:t xml:space="preserve"> предусмотренного пунктом 10.1 настоящего Договора, необходимые для установления наличия, характера и причин страхового случая;</w:t>
      </w:r>
    </w:p>
    <w:p w14:paraId="151C45EA" w14:textId="77777777" w:rsidR="00B63B38" w:rsidRPr="00AE3DC2" w:rsidRDefault="00B63B38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прибегает к обманным средствам или приемам, чтобы извлечь выгоду из Страхового полиса;</w:t>
      </w:r>
    </w:p>
    <w:p w14:paraId="78B2EBCF" w14:textId="77777777" w:rsidR="00762F72" w:rsidRPr="00AE3DC2" w:rsidRDefault="00762F72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Страхователь/Выгодоприобретатель сообщил Страховщику неполные либо заведомо ложные сведения об объекте страхования;</w:t>
      </w:r>
    </w:p>
    <w:p w14:paraId="030D612F" w14:textId="77777777" w:rsidR="00762F72" w:rsidRPr="00AE3DC2" w:rsidRDefault="00762F72" w:rsidP="00B63B38">
      <w:pPr>
        <w:pStyle w:val="Iauiue"/>
        <w:numPr>
          <w:ilvl w:val="0"/>
          <w:numId w:val="2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Страхователь/Выгодоприобретатель не исполняют либо исполняют ненадлежащим образом свои обязательства, предусмотренные настоящим Договором.</w:t>
      </w:r>
    </w:p>
    <w:p w14:paraId="3355FAA7" w14:textId="77777777" w:rsidR="00B63B38" w:rsidRPr="00AE3DC2" w:rsidRDefault="00B63B38" w:rsidP="00B63B38">
      <w:pPr>
        <w:numPr>
          <w:ilvl w:val="0"/>
          <w:numId w:val="5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 xml:space="preserve">потребовать расторжения </w:t>
      </w:r>
      <w:r w:rsidR="00927255" w:rsidRPr="00AE3DC2">
        <w:rPr>
          <w:szCs w:val="24"/>
        </w:rPr>
        <w:t>Д</w:t>
      </w:r>
      <w:r w:rsidRPr="00AE3DC2">
        <w:rPr>
          <w:szCs w:val="24"/>
        </w:rPr>
        <w:t xml:space="preserve">оговора страхования в порядке, предусмотренном действующим законодательством Республики Узбекистан, если Страхователь возражает против изменения условий </w:t>
      </w:r>
      <w:r w:rsidR="00927255" w:rsidRPr="00AE3DC2">
        <w:rPr>
          <w:szCs w:val="24"/>
        </w:rPr>
        <w:t>Д</w:t>
      </w:r>
      <w:r w:rsidRPr="00AE3DC2">
        <w:rPr>
          <w:szCs w:val="24"/>
        </w:rPr>
        <w:t>оговора страхования или увеличения страховой премии при обнаружении обстоятельств, влекущих увеличение риска по договору страхования после его заключения;</w:t>
      </w:r>
    </w:p>
    <w:p w14:paraId="047DA374" w14:textId="77777777" w:rsidR="00B63B38" w:rsidRPr="00AE3DC2" w:rsidRDefault="00B63B38" w:rsidP="00B63B38">
      <w:pPr>
        <w:pStyle w:val="Iauiue"/>
        <w:numPr>
          <w:ilvl w:val="0"/>
          <w:numId w:val="5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потребовать расторжения договора страхования и возмещения убытков, причиненных расторжением Договора страхования, в случае неисполнения Страхователем обязанности, предусмотренной подпунктом б) пункта 9.3 настоящего Договора</w:t>
      </w:r>
      <w:r w:rsidR="00927255" w:rsidRPr="00AE3DC2">
        <w:rPr>
          <w:rFonts w:ascii="Times New Roman" w:hAnsi="Times New Roman"/>
          <w:sz w:val="24"/>
          <w:szCs w:val="24"/>
        </w:rPr>
        <w:t>, а также в иных случаях, предусмотренных законодательством Республики Узбекистан.</w:t>
      </w:r>
    </w:p>
    <w:p w14:paraId="62F447E5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9.3.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 xml:space="preserve">Страхователь </w:t>
      </w:r>
      <w:r w:rsidR="00212F61" w:rsidRPr="00AE3DC2">
        <w:rPr>
          <w:rFonts w:ascii="Times New Roman" w:hAnsi="Times New Roman"/>
          <w:b/>
          <w:sz w:val="24"/>
          <w:szCs w:val="24"/>
        </w:rPr>
        <w:t xml:space="preserve">(Застрахованное лицо) </w:t>
      </w:r>
      <w:r w:rsidRPr="00AE3DC2">
        <w:rPr>
          <w:rFonts w:ascii="Times New Roman" w:hAnsi="Times New Roman"/>
          <w:b/>
          <w:sz w:val="24"/>
          <w:szCs w:val="24"/>
        </w:rPr>
        <w:t>обязан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50770338" w14:textId="77777777" w:rsidR="00B63B38" w:rsidRPr="00AE3DC2" w:rsidRDefault="00B63B38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своевременно уплатить Страховую премию;</w:t>
      </w:r>
    </w:p>
    <w:p w14:paraId="00C34BD2" w14:textId="77777777" w:rsidR="00B63B38" w:rsidRPr="00AE3DC2" w:rsidRDefault="00B63B38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 период действия договора страхования незамедлительно сообщать Страховщику о ставших ему известными значительных изменениях в обстоятельствах, сообщенных при заключении договора страхования. Значительными признаются изменения, определенно оговоренные в Заявлении;</w:t>
      </w:r>
    </w:p>
    <w:p w14:paraId="5F406DE9" w14:textId="77777777" w:rsidR="00B63B38" w:rsidRPr="00AE3DC2" w:rsidRDefault="00B63B38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 течени</w:t>
      </w:r>
      <w:r w:rsidR="00F810FF" w:rsidRPr="00AE3DC2">
        <w:rPr>
          <w:rFonts w:ascii="Times New Roman" w:hAnsi="Times New Roman"/>
          <w:sz w:val="24"/>
          <w:szCs w:val="24"/>
        </w:rPr>
        <w:t>е</w:t>
      </w:r>
      <w:r w:rsidRPr="00AE3DC2">
        <w:rPr>
          <w:rFonts w:ascii="Times New Roman" w:hAnsi="Times New Roman"/>
          <w:sz w:val="24"/>
          <w:szCs w:val="24"/>
        </w:rPr>
        <w:t xml:space="preserve"> 5 (пяти) дней уведомлять Страховщика в случае изменения адреса Страхователя (Застрахованного лица);</w:t>
      </w:r>
    </w:p>
    <w:p w14:paraId="45C56D72" w14:textId="77777777" w:rsidR="00B63B38" w:rsidRPr="00AE3DC2" w:rsidRDefault="00B63B38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сообщить Страховщику о продлении срока кредитного договора и оплатить дополнительную страховую премию, пропорционально сроку продления;</w:t>
      </w:r>
    </w:p>
    <w:p w14:paraId="42047FA3" w14:textId="77777777" w:rsidR="00B63B38" w:rsidRPr="00AE3DC2" w:rsidRDefault="00EE102F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сообщать о </w:t>
      </w:r>
      <w:r w:rsidR="00B63B38" w:rsidRPr="00AE3DC2">
        <w:rPr>
          <w:rFonts w:ascii="Times New Roman" w:hAnsi="Times New Roman"/>
          <w:sz w:val="24"/>
          <w:szCs w:val="24"/>
        </w:rPr>
        <w:t>досрочном исполнении обязательств по кредитному договору;</w:t>
      </w:r>
    </w:p>
    <w:p w14:paraId="41A16628" w14:textId="77777777" w:rsidR="00B63B38" w:rsidRPr="00AE3DC2" w:rsidRDefault="00B63B38" w:rsidP="00B63B38">
      <w:pPr>
        <w:pStyle w:val="Iauiue"/>
        <w:numPr>
          <w:ilvl w:val="0"/>
          <w:numId w:val="6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соблюдать конфиденциальность информации, полученной от Страховщика, за исключением случаев, когда Страхователь обязан предоставить информацию в государственные органы и другие организации в соответствии с действующим законодательством Республики Узбекистан.</w:t>
      </w:r>
    </w:p>
    <w:p w14:paraId="67D8F37B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9.4.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 xml:space="preserve">Страхователь </w:t>
      </w:r>
      <w:r w:rsidR="00212F61" w:rsidRPr="00AE3DC2">
        <w:rPr>
          <w:rFonts w:ascii="Times New Roman" w:hAnsi="Times New Roman"/>
          <w:b/>
          <w:sz w:val="24"/>
          <w:szCs w:val="24"/>
        </w:rPr>
        <w:t xml:space="preserve">(Застрахованное лицо) </w:t>
      </w:r>
      <w:r w:rsidRPr="00AE3DC2">
        <w:rPr>
          <w:rFonts w:ascii="Times New Roman" w:hAnsi="Times New Roman"/>
          <w:b/>
          <w:sz w:val="24"/>
          <w:szCs w:val="24"/>
        </w:rPr>
        <w:t>вправе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0901A58E" w14:textId="77777777" w:rsidR="00B63B38" w:rsidRPr="00AE3DC2" w:rsidRDefault="00B63B38" w:rsidP="00B63B38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ознакомиться с Правилами страхования от несчастных случаев;</w:t>
      </w:r>
    </w:p>
    <w:p w14:paraId="1F38F355" w14:textId="77777777" w:rsidR="00B63B38" w:rsidRPr="00AE3DC2" w:rsidRDefault="00B63B38" w:rsidP="00B63B38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вносить изменения и дополнения в условия настоящего Договора по согласованию со Страховщиком и заинтересованными сторонами по Договору страхования;</w:t>
      </w:r>
    </w:p>
    <w:p w14:paraId="66DBC6F0" w14:textId="77777777" w:rsidR="00B63B38" w:rsidRPr="00AE3DC2" w:rsidRDefault="00B63B38" w:rsidP="00B63B38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получать консультации в Период действия Договора страхования;</w:t>
      </w:r>
    </w:p>
    <w:p w14:paraId="186BD4D5" w14:textId="77777777" w:rsidR="00B63B38" w:rsidRPr="00AE3DC2" w:rsidRDefault="00B63B38" w:rsidP="00AE3DC2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потребовать у Страховщика выдачи дубликата </w:t>
      </w:r>
      <w:r w:rsidR="00AE3DC2" w:rsidRPr="00AE3DC2">
        <w:rPr>
          <w:rFonts w:ascii="Times New Roman" w:hAnsi="Times New Roman"/>
          <w:sz w:val="24"/>
          <w:szCs w:val="24"/>
        </w:rPr>
        <w:t xml:space="preserve">Страхового полиса </w:t>
      </w:r>
      <w:r w:rsidRPr="00AE3DC2">
        <w:rPr>
          <w:rFonts w:ascii="Times New Roman" w:hAnsi="Times New Roman"/>
          <w:sz w:val="24"/>
          <w:szCs w:val="24"/>
        </w:rPr>
        <w:t>в случае утери его оригинала;</w:t>
      </w:r>
    </w:p>
    <w:p w14:paraId="7BD0BB94" w14:textId="77777777" w:rsidR="00B63B38" w:rsidRPr="00AE3DC2" w:rsidRDefault="00B63B38" w:rsidP="00AE3DC2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lastRenderedPageBreak/>
        <w:t xml:space="preserve">получить </w:t>
      </w:r>
      <w:r w:rsidR="00AE3DC2" w:rsidRPr="00AE3DC2">
        <w:rPr>
          <w:rFonts w:ascii="Times New Roman" w:hAnsi="Times New Roman"/>
          <w:sz w:val="24"/>
          <w:szCs w:val="24"/>
        </w:rPr>
        <w:t>Страхово</w:t>
      </w:r>
      <w:r w:rsidR="00AE3DC2">
        <w:rPr>
          <w:rFonts w:ascii="Times New Roman" w:hAnsi="Times New Roman"/>
          <w:sz w:val="24"/>
          <w:szCs w:val="24"/>
        </w:rPr>
        <w:t>й</w:t>
      </w:r>
      <w:r w:rsidR="00AE3DC2" w:rsidRPr="00AE3DC2">
        <w:rPr>
          <w:rFonts w:ascii="Times New Roman" w:hAnsi="Times New Roman"/>
          <w:sz w:val="24"/>
          <w:szCs w:val="24"/>
        </w:rPr>
        <w:t xml:space="preserve"> полис </w:t>
      </w:r>
      <w:r w:rsidRPr="00AE3DC2">
        <w:rPr>
          <w:rFonts w:ascii="Times New Roman" w:hAnsi="Times New Roman"/>
          <w:sz w:val="24"/>
          <w:szCs w:val="24"/>
        </w:rPr>
        <w:t>в сроки, указанные в настоящем Договоре</w:t>
      </w:r>
      <w:r w:rsidR="00927255" w:rsidRPr="00AE3DC2">
        <w:rPr>
          <w:rFonts w:ascii="Times New Roman" w:hAnsi="Times New Roman"/>
          <w:sz w:val="24"/>
          <w:szCs w:val="24"/>
        </w:rPr>
        <w:t>;</w:t>
      </w:r>
    </w:p>
    <w:p w14:paraId="11B9128E" w14:textId="77777777" w:rsidR="00927255" w:rsidRPr="00AE3DC2" w:rsidRDefault="00927255" w:rsidP="00B63B38">
      <w:pPr>
        <w:pStyle w:val="Iauiue"/>
        <w:numPr>
          <w:ilvl w:val="0"/>
          <w:numId w:val="7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потребовать досрочного расторжения настоящего Договора. </w:t>
      </w:r>
    </w:p>
    <w:p w14:paraId="040999BF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9.5.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>Выгодоприобретатель обязан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7F5BE4C9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при наступлении страхового события, уведомить в письменной форме о его наступлении Страховщика не позднее 30 (тридцати) дней с момента наступления страхового события.</w:t>
      </w:r>
    </w:p>
    <w:p w14:paraId="03650043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при наступлении страхового события предоставить Страховщику все необходимые документы, указанные в Разделе </w:t>
      </w:r>
      <w:r w:rsidR="000B1B76">
        <w:rPr>
          <w:rFonts w:ascii="Times New Roman" w:hAnsi="Times New Roman"/>
          <w:sz w:val="24"/>
          <w:szCs w:val="24"/>
        </w:rPr>
        <w:t>10</w:t>
      </w:r>
      <w:r w:rsidRPr="00AE3DC2">
        <w:rPr>
          <w:rFonts w:ascii="Times New Roman" w:hAnsi="Times New Roman"/>
          <w:sz w:val="24"/>
          <w:szCs w:val="24"/>
        </w:rPr>
        <w:t xml:space="preserve"> настоящего Договора, для рассмотрения требования о страховой выплате;</w:t>
      </w:r>
    </w:p>
    <w:p w14:paraId="54C7CCF3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 xml:space="preserve">придерживаться принятых на себя обязательств, обозначенных в рамках настоящего Договора, а также по страховому событию своевременно предоставлять Страховщику необходимые документы, указанные в пункте 10.2 настоящего Договора. </w:t>
      </w:r>
    </w:p>
    <w:p w14:paraId="100E727A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сообщать о досрочном исполнении обязательств по кредитному договору;</w:t>
      </w:r>
    </w:p>
    <w:p w14:paraId="154A70E3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 течени</w:t>
      </w:r>
      <w:r w:rsidR="00F810FF" w:rsidRPr="00AE3DC2">
        <w:rPr>
          <w:rFonts w:ascii="Times New Roman" w:hAnsi="Times New Roman"/>
          <w:sz w:val="24"/>
          <w:szCs w:val="24"/>
        </w:rPr>
        <w:t>е</w:t>
      </w:r>
      <w:r w:rsidRPr="00AE3DC2">
        <w:rPr>
          <w:rFonts w:ascii="Times New Roman" w:hAnsi="Times New Roman"/>
          <w:sz w:val="24"/>
          <w:szCs w:val="24"/>
        </w:rPr>
        <w:t xml:space="preserve"> 5 (пяти) дней уведомлять Страховщика в случае изменения адреса и/или банковских реквизитов Выгодоприобретателя;</w:t>
      </w:r>
    </w:p>
    <w:p w14:paraId="63D981A4" w14:textId="77777777" w:rsidR="00B63B38" w:rsidRPr="00AE3DC2" w:rsidRDefault="00B63B38" w:rsidP="00B63B38">
      <w:pPr>
        <w:pStyle w:val="Iauiue"/>
        <w:numPr>
          <w:ilvl w:val="0"/>
          <w:numId w:val="8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соблюдать конфиденциальность информации, полученной от Страховщика, за исключением случаев, когда Страхователь обязан предоставить информацию в государственные органы и другие организации в соответствии с действующим законодательством Республики Узбекистан.</w:t>
      </w:r>
    </w:p>
    <w:p w14:paraId="2A4F4DDE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9.6.</w:t>
      </w:r>
      <w:r w:rsidRPr="00AE3DC2">
        <w:rPr>
          <w:rFonts w:ascii="Times New Roman" w:hAnsi="Times New Roman"/>
          <w:sz w:val="24"/>
          <w:szCs w:val="24"/>
        </w:rPr>
        <w:t xml:space="preserve"> </w:t>
      </w:r>
      <w:r w:rsidRPr="00AE3DC2">
        <w:rPr>
          <w:rFonts w:ascii="Times New Roman" w:hAnsi="Times New Roman"/>
          <w:b/>
          <w:sz w:val="24"/>
          <w:szCs w:val="24"/>
        </w:rPr>
        <w:t>Выгодоприобретатель вправе</w:t>
      </w:r>
      <w:r w:rsidRPr="00AE3DC2">
        <w:rPr>
          <w:rFonts w:ascii="Times New Roman" w:hAnsi="Times New Roman"/>
          <w:sz w:val="24"/>
          <w:szCs w:val="24"/>
        </w:rPr>
        <w:t>:</w:t>
      </w:r>
    </w:p>
    <w:p w14:paraId="3F6AF698" w14:textId="77777777" w:rsidR="00B63B38" w:rsidRPr="00AE3DC2" w:rsidRDefault="00B63B38" w:rsidP="00B63B38">
      <w:pPr>
        <w:pStyle w:val="Iauiue"/>
        <w:numPr>
          <w:ilvl w:val="0"/>
          <w:numId w:val="9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вносить изменения и дополнения в условия настоящего Договора по согласованию со Страховщиком и заинтересованными сторонами по Договору страхования;</w:t>
      </w:r>
    </w:p>
    <w:p w14:paraId="058300DC" w14:textId="77777777" w:rsidR="00B63B38" w:rsidRPr="00AE3DC2" w:rsidRDefault="00B63B38" w:rsidP="00B63B38">
      <w:pPr>
        <w:pStyle w:val="Iauiue"/>
        <w:numPr>
          <w:ilvl w:val="0"/>
          <w:numId w:val="9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получать консультации в Период действия договора страхования;</w:t>
      </w:r>
    </w:p>
    <w:p w14:paraId="0DC4B105" w14:textId="77777777" w:rsidR="00B63B38" w:rsidRPr="00AE3DC2" w:rsidRDefault="00B63B38" w:rsidP="00B63B38">
      <w:pPr>
        <w:pStyle w:val="Iauiue"/>
        <w:numPr>
          <w:ilvl w:val="0"/>
          <w:numId w:val="9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потребовать у Страховщика выдачи дубликата Страхового полиса в случае утери его оригинала;</w:t>
      </w:r>
    </w:p>
    <w:p w14:paraId="4DC7D007" w14:textId="77777777" w:rsidR="00B63B38" w:rsidRPr="00AE3DC2" w:rsidRDefault="00B63B38" w:rsidP="00B63B38">
      <w:pPr>
        <w:pStyle w:val="Iauiue"/>
        <w:numPr>
          <w:ilvl w:val="0"/>
          <w:numId w:val="9"/>
        </w:numPr>
        <w:tabs>
          <w:tab w:val="clear" w:pos="1428"/>
          <w:tab w:val="num" w:pos="567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sz w:val="24"/>
          <w:szCs w:val="24"/>
        </w:rPr>
        <w:t>при наступлении Страхового случая требовать исполнения Страховщиком принятых обязательств по настоящему Договору</w:t>
      </w:r>
      <w:r w:rsidR="007642CF" w:rsidRPr="00AE3DC2">
        <w:rPr>
          <w:rFonts w:ascii="Times New Roman" w:hAnsi="Times New Roman"/>
          <w:sz w:val="24"/>
          <w:szCs w:val="24"/>
        </w:rPr>
        <w:t>;</w:t>
      </w:r>
    </w:p>
    <w:p w14:paraId="058473C3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4559C3CD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10</w:t>
      </w:r>
      <w:r w:rsidRPr="00AE3DC2">
        <w:rPr>
          <w:b/>
          <w:szCs w:val="24"/>
        </w:rPr>
        <w:t xml:space="preserve">. ПОРЯДОК РАССМОТРЕНИЯ </w:t>
      </w:r>
      <w:r w:rsidR="00503E34" w:rsidRPr="00AE3DC2">
        <w:rPr>
          <w:b/>
          <w:szCs w:val="24"/>
        </w:rPr>
        <w:t>СТРАХОВОЙ ПРЕТЕНЗИИ</w:t>
      </w:r>
    </w:p>
    <w:p w14:paraId="1FB95FA6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10.1.</w:t>
      </w:r>
      <w:r w:rsidRPr="00AE3DC2">
        <w:rPr>
          <w:rFonts w:ascii="Times New Roman" w:hAnsi="Times New Roman"/>
          <w:sz w:val="24"/>
          <w:szCs w:val="24"/>
        </w:rPr>
        <w:t xml:space="preserve"> Заявление о Страховой выплате </w:t>
      </w:r>
      <w:r w:rsidR="00212F61" w:rsidRPr="00AE3DC2">
        <w:rPr>
          <w:rFonts w:ascii="Times New Roman" w:hAnsi="Times New Roman"/>
          <w:sz w:val="24"/>
          <w:szCs w:val="24"/>
        </w:rPr>
        <w:t xml:space="preserve">с необходимыми документами </w:t>
      </w:r>
      <w:r w:rsidRPr="00AE3DC2">
        <w:rPr>
          <w:rFonts w:ascii="Times New Roman" w:hAnsi="Times New Roman"/>
          <w:sz w:val="24"/>
          <w:szCs w:val="24"/>
        </w:rPr>
        <w:t>должно быть подано Выгодоприобретателем или иным лицом правомочным на получение страховой выплаты в письменной форме в течение 30 (тридцати) дней со дня наступления Страхового случая.</w:t>
      </w:r>
    </w:p>
    <w:p w14:paraId="2597246B" w14:textId="77777777" w:rsidR="00B63B38" w:rsidRPr="00AE3DC2" w:rsidRDefault="00B63B38" w:rsidP="00B63B38">
      <w:pPr>
        <w:pStyle w:val="Iauiue"/>
        <w:jc w:val="both"/>
        <w:rPr>
          <w:rFonts w:ascii="Times New Roman" w:hAnsi="Times New Roman"/>
          <w:sz w:val="24"/>
          <w:szCs w:val="24"/>
        </w:rPr>
      </w:pPr>
      <w:r w:rsidRPr="00AE3DC2">
        <w:rPr>
          <w:rFonts w:ascii="Times New Roman" w:hAnsi="Times New Roman"/>
          <w:b/>
          <w:sz w:val="24"/>
          <w:szCs w:val="24"/>
        </w:rPr>
        <w:t>10.2.</w:t>
      </w:r>
      <w:r w:rsidRPr="00AE3DC2">
        <w:rPr>
          <w:rFonts w:ascii="Times New Roman" w:hAnsi="Times New Roman"/>
          <w:sz w:val="24"/>
          <w:szCs w:val="24"/>
        </w:rPr>
        <w:tab/>
        <w:t>Страховая выплата осуществляется Страховщиком на основании заявления Выгодоприобретателя, правомочного на получение страховой выплаты, о Страховом случае с приложением следующих документов:</w:t>
      </w:r>
    </w:p>
    <w:p w14:paraId="325CF0CB" w14:textId="77777777" w:rsidR="00B63B38" w:rsidRPr="00AE3DC2" w:rsidRDefault="00B63B38" w:rsidP="00AE3DC2">
      <w:pPr>
        <w:numPr>
          <w:ilvl w:val="0"/>
          <w:numId w:val="10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 xml:space="preserve">оригинал </w:t>
      </w:r>
      <w:r w:rsidR="00AE3DC2" w:rsidRPr="00AE3DC2">
        <w:rPr>
          <w:szCs w:val="24"/>
        </w:rPr>
        <w:t>Страхового полиса</w:t>
      </w:r>
      <w:r w:rsidRPr="00AE3DC2">
        <w:rPr>
          <w:szCs w:val="24"/>
        </w:rPr>
        <w:t>;</w:t>
      </w:r>
    </w:p>
    <w:p w14:paraId="328E6002" w14:textId="77777777" w:rsidR="00212F61" w:rsidRPr="00AE3DC2" w:rsidRDefault="00B63B38" w:rsidP="00212F61">
      <w:pPr>
        <w:numPr>
          <w:ilvl w:val="0"/>
          <w:numId w:val="10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>документы, подтверждающие размер непогашенной Страхователем (Застрахованным лицом) задолженности по кредиту;</w:t>
      </w:r>
    </w:p>
    <w:p w14:paraId="1B05F26A" w14:textId="77777777" w:rsidR="00B63B38" w:rsidRPr="00AE3DC2" w:rsidRDefault="00212F61" w:rsidP="00212F61">
      <w:pPr>
        <w:numPr>
          <w:ilvl w:val="0"/>
          <w:numId w:val="10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 xml:space="preserve">документ, удостоверяющий факт несчастного случая, содержащий информацию об обстоятельствах, месте происшествия и причины смерти </w:t>
      </w:r>
      <w:r w:rsidR="008C242C">
        <w:rPr>
          <w:szCs w:val="24"/>
        </w:rPr>
        <w:t xml:space="preserve">или </w:t>
      </w:r>
      <w:r w:rsidR="008C242C" w:rsidRPr="008C242C">
        <w:rPr>
          <w:szCs w:val="24"/>
        </w:rPr>
        <w:t>постоянной утраты трудоспособности (I группа инвалидности)</w:t>
      </w:r>
      <w:r w:rsidR="008C242C" w:rsidRPr="00AE3DC2">
        <w:rPr>
          <w:szCs w:val="24"/>
        </w:rPr>
        <w:t xml:space="preserve"> </w:t>
      </w:r>
      <w:r w:rsidRPr="00AE3DC2">
        <w:rPr>
          <w:szCs w:val="24"/>
        </w:rPr>
        <w:t>(медицинскую справку, заключение врача, протоколы или решения компетентных органов и т.д.)</w:t>
      </w:r>
      <w:r w:rsidR="00B63B38" w:rsidRPr="00AE3DC2">
        <w:rPr>
          <w:szCs w:val="24"/>
        </w:rPr>
        <w:t>;</w:t>
      </w:r>
    </w:p>
    <w:p w14:paraId="4E317D23" w14:textId="77777777" w:rsidR="00B63B38" w:rsidRDefault="00B63B38" w:rsidP="00B63B38">
      <w:pPr>
        <w:numPr>
          <w:ilvl w:val="0"/>
          <w:numId w:val="10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AE3DC2">
        <w:rPr>
          <w:szCs w:val="24"/>
        </w:rPr>
        <w:t>нотариально заверенн</w:t>
      </w:r>
      <w:r w:rsidR="00431CCE">
        <w:rPr>
          <w:szCs w:val="24"/>
        </w:rPr>
        <w:t>ую копию свидетельства о смерти;</w:t>
      </w:r>
    </w:p>
    <w:p w14:paraId="5B9A7D22" w14:textId="77777777" w:rsidR="00431CCE" w:rsidRPr="00AE3DC2" w:rsidRDefault="00431CCE" w:rsidP="00B63B38">
      <w:pPr>
        <w:numPr>
          <w:ilvl w:val="0"/>
          <w:numId w:val="10"/>
        </w:numPr>
        <w:tabs>
          <w:tab w:val="clear" w:pos="1428"/>
          <w:tab w:val="num" w:pos="567"/>
        </w:tabs>
        <w:ind w:left="0" w:firstLine="284"/>
        <w:jc w:val="both"/>
        <w:rPr>
          <w:szCs w:val="24"/>
        </w:rPr>
      </w:pPr>
      <w:r w:rsidRPr="00431CCE">
        <w:rPr>
          <w:szCs w:val="24"/>
        </w:rPr>
        <w:t>заключение Врачебно-трудовой экспертной комиссии (ВТЭК) с указанием степени инвалидности</w:t>
      </w:r>
      <w:r>
        <w:rPr>
          <w:szCs w:val="24"/>
        </w:rPr>
        <w:t>.</w:t>
      </w:r>
    </w:p>
    <w:p w14:paraId="50BF5DE3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10.3.</w:t>
      </w:r>
      <w:r w:rsidRPr="00AE3DC2">
        <w:rPr>
          <w:szCs w:val="24"/>
        </w:rPr>
        <w:t xml:space="preserve"> Страховщик в зависимости от обстоятельств страхового случая вправе запросить у Выгодоприобретателя, правомочного на получение страховой выплаты, дополнительные сведения и документы, необходимые Страховщику для определения причин и обстоятельств произошедшего события.</w:t>
      </w:r>
    </w:p>
    <w:p w14:paraId="5881B3D1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10.4.</w:t>
      </w:r>
      <w:r w:rsidRPr="00AE3DC2">
        <w:rPr>
          <w:szCs w:val="24"/>
        </w:rPr>
        <w:tab/>
        <w:t>Страховщик, при необходимости, самостоятельно может запрашивать сведения, связанные с произошедшим событием, у правоохранительных органов и других учреждений и организаций, располагающих информацией об обстоятельствах произошедшего события, а также вправе самостоятельно выяснять причины и обстоятельства произошедшего события.</w:t>
      </w:r>
    </w:p>
    <w:p w14:paraId="02DC376A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10.5.</w:t>
      </w:r>
      <w:r w:rsidRPr="00AE3DC2">
        <w:rPr>
          <w:szCs w:val="24"/>
        </w:rPr>
        <w:tab/>
        <w:t xml:space="preserve">Если по фактам, послужившим причиной наступления произошедшего события, </w:t>
      </w:r>
      <w:r w:rsidRPr="00AE3DC2">
        <w:rPr>
          <w:szCs w:val="24"/>
        </w:rPr>
        <w:lastRenderedPageBreak/>
        <w:t>возбуждено уголовное дело или начат судебный процесс, принятие решения о страховой выплате может быть отсрочено до окончания расследования или судебного разбирательства, либо установления невиновности Страхователя или Выгодоприобретателя, правомочного на получение страховой выплаты.</w:t>
      </w:r>
    </w:p>
    <w:p w14:paraId="554692DB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10.6.</w:t>
      </w:r>
      <w:r w:rsidRPr="00AE3DC2">
        <w:rPr>
          <w:b/>
          <w:szCs w:val="24"/>
        </w:rPr>
        <w:tab/>
      </w:r>
      <w:r w:rsidRPr="00AE3DC2">
        <w:rPr>
          <w:szCs w:val="24"/>
        </w:rPr>
        <w:t xml:space="preserve">Доказательство наступления страхового случая, а также причиненных им убытков лежит на </w:t>
      </w:r>
      <w:r w:rsidR="00503E34" w:rsidRPr="00AE3DC2">
        <w:rPr>
          <w:szCs w:val="24"/>
        </w:rPr>
        <w:t>Выгодоприобретателе</w:t>
      </w:r>
      <w:r w:rsidR="00C745A4">
        <w:rPr>
          <w:szCs w:val="24"/>
        </w:rPr>
        <w:t xml:space="preserve"> и/или</w:t>
      </w:r>
      <w:r w:rsidR="00503E34" w:rsidRPr="00AE3DC2">
        <w:rPr>
          <w:szCs w:val="24"/>
        </w:rPr>
        <w:t xml:space="preserve"> ином</w:t>
      </w:r>
      <w:r w:rsidRPr="00AE3DC2">
        <w:rPr>
          <w:szCs w:val="24"/>
        </w:rPr>
        <w:t xml:space="preserve"> лице, правомочном на получение страховой выплаты.</w:t>
      </w:r>
    </w:p>
    <w:p w14:paraId="0F7CC1FE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10.7.</w:t>
      </w:r>
      <w:r w:rsidRPr="00AE3DC2">
        <w:rPr>
          <w:szCs w:val="24"/>
        </w:rPr>
        <w:tab/>
        <w:t>После получения всех необходимых документов, Страховщик выносит решение о признании или не признании произошедшего события Страховым случаем.</w:t>
      </w:r>
    </w:p>
    <w:p w14:paraId="402ADD01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10.8.</w:t>
      </w:r>
      <w:r w:rsidRPr="00AE3DC2">
        <w:rPr>
          <w:b/>
          <w:szCs w:val="24"/>
        </w:rPr>
        <w:tab/>
      </w:r>
      <w:r w:rsidRPr="00AE3DC2">
        <w:rPr>
          <w:szCs w:val="24"/>
        </w:rPr>
        <w:t>При признании произошедшего события Страховым случаем, Страховщик производит Страховую выплату согласно Разделу 11 настоящего Договора.</w:t>
      </w:r>
    </w:p>
    <w:p w14:paraId="476D3DE3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10.9.</w:t>
      </w:r>
      <w:r w:rsidRPr="00AE3DC2">
        <w:rPr>
          <w:szCs w:val="24"/>
        </w:rPr>
        <w:tab/>
        <w:t xml:space="preserve">В случае </w:t>
      </w:r>
      <w:r w:rsidR="0033049B" w:rsidRPr="00AE3DC2">
        <w:rPr>
          <w:szCs w:val="24"/>
        </w:rPr>
        <w:t>непризнания</w:t>
      </w:r>
      <w:r w:rsidRPr="00AE3DC2">
        <w:rPr>
          <w:szCs w:val="24"/>
        </w:rPr>
        <w:t xml:space="preserve"> произошедшего события Страховым случаем, Страховщик должен сообщить об этом Выгодоприобретателю, не позднее, чем в течение 15 (пятнадцати) дней </w:t>
      </w:r>
      <w:r w:rsidR="0081024B" w:rsidRPr="00AE3DC2">
        <w:rPr>
          <w:szCs w:val="24"/>
        </w:rPr>
        <w:t xml:space="preserve">со дня уведомления </w:t>
      </w:r>
      <w:r w:rsidR="00E33B9A">
        <w:rPr>
          <w:szCs w:val="24"/>
        </w:rPr>
        <w:t>С</w:t>
      </w:r>
      <w:r w:rsidR="0081024B" w:rsidRPr="00AE3DC2">
        <w:rPr>
          <w:szCs w:val="24"/>
        </w:rPr>
        <w:t xml:space="preserve">траховщика о произошедшем событии и предоставления </w:t>
      </w:r>
      <w:r w:rsidRPr="00AE3DC2">
        <w:rPr>
          <w:szCs w:val="24"/>
        </w:rPr>
        <w:t>всех необходимых документов. Отказ должен содержать мотивированное обоснование причин, такого отказа.</w:t>
      </w:r>
    </w:p>
    <w:p w14:paraId="44EC1517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2FF1F537" w14:textId="77777777" w:rsidR="00B63B38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>РАЗДЕЛ 11. РАЗМЕР И ПОРЯДОК СТРАХОВОЙ ВЫПЛАТЫ</w:t>
      </w:r>
    </w:p>
    <w:p w14:paraId="7058FAFF" w14:textId="77777777" w:rsidR="00B63B38" w:rsidRPr="00AE3DC2" w:rsidRDefault="00B63B38" w:rsidP="00B63B38">
      <w:pPr>
        <w:jc w:val="both"/>
        <w:rPr>
          <w:b/>
          <w:szCs w:val="24"/>
        </w:rPr>
      </w:pPr>
      <w:r w:rsidRPr="00AE3DC2">
        <w:rPr>
          <w:b/>
          <w:szCs w:val="24"/>
        </w:rPr>
        <w:t>11.1. Размер страховой выплаты.</w:t>
      </w:r>
    </w:p>
    <w:p w14:paraId="20A1F56F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szCs w:val="24"/>
        </w:rPr>
        <w:t>11.1.1.</w:t>
      </w:r>
      <w:r w:rsidRPr="00AE3DC2">
        <w:rPr>
          <w:szCs w:val="24"/>
        </w:rPr>
        <w:tab/>
        <w:t>Размер Страховой выплаты устанавливается как сумма задолженности Застрахованного лица перед Выгодоприобретателем по кредитному дого</w:t>
      </w:r>
      <w:r w:rsidR="00212F61" w:rsidRPr="00AE3DC2">
        <w:rPr>
          <w:szCs w:val="24"/>
        </w:rPr>
        <w:t>во</w:t>
      </w:r>
      <w:r w:rsidRPr="00AE3DC2">
        <w:rPr>
          <w:szCs w:val="24"/>
        </w:rPr>
        <w:t>ру (за исключением процентов по кредиту, штрафов, пени и др.) на дату наступления Страхового случая.</w:t>
      </w:r>
    </w:p>
    <w:p w14:paraId="00517347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11.1.2.</w:t>
      </w:r>
      <w:r w:rsidR="0033049B" w:rsidRPr="00AE3DC2">
        <w:rPr>
          <w:b/>
          <w:szCs w:val="24"/>
        </w:rPr>
        <w:t xml:space="preserve"> </w:t>
      </w:r>
      <w:r w:rsidR="00212F61" w:rsidRPr="00AE3DC2">
        <w:rPr>
          <w:szCs w:val="24"/>
        </w:rPr>
        <w:t xml:space="preserve">По итогам предоставления </w:t>
      </w:r>
      <w:r w:rsidRPr="00AE3DC2">
        <w:rPr>
          <w:szCs w:val="24"/>
        </w:rPr>
        <w:t xml:space="preserve">Выгодоприобретателем </w:t>
      </w:r>
      <w:r w:rsidR="00212F61" w:rsidRPr="00AE3DC2">
        <w:rPr>
          <w:szCs w:val="24"/>
        </w:rPr>
        <w:t xml:space="preserve">всех необходимых </w:t>
      </w:r>
      <w:r w:rsidRPr="00AE3DC2">
        <w:rPr>
          <w:szCs w:val="24"/>
        </w:rPr>
        <w:t>документов, подтверждающих причины, обстоятельства Страхового случая и размер убытка и в случая признания Страховщиком произошедшего события страховым случаем, установления размера Страховой выплаты в течени</w:t>
      </w:r>
      <w:r w:rsidR="009B3613" w:rsidRPr="00AE3DC2">
        <w:rPr>
          <w:szCs w:val="24"/>
        </w:rPr>
        <w:t>е</w:t>
      </w:r>
      <w:r w:rsidRPr="00AE3DC2">
        <w:rPr>
          <w:szCs w:val="24"/>
        </w:rPr>
        <w:t xml:space="preserve"> </w:t>
      </w:r>
      <w:r w:rsidR="00212F61" w:rsidRPr="00AE3DC2">
        <w:rPr>
          <w:szCs w:val="24"/>
        </w:rPr>
        <w:t xml:space="preserve">15 </w:t>
      </w:r>
      <w:r w:rsidRPr="00AE3DC2">
        <w:rPr>
          <w:szCs w:val="24"/>
        </w:rPr>
        <w:t>(</w:t>
      </w:r>
      <w:r w:rsidR="00212F61" w:rsidRPr="00AE3DC2">
        <w:rPr>
          <w:szCs w:val="24"/>
        </w:rPr>
        <w:t>пятнадцати</w:t>
      </w:r>
      <w:r w:rsidRPr="00AE3DC2">
        <w:rPr>
          <w:szCs w:val="24"/>
        </w:rPr>
        <w:t xml:space="preserve">) дней составляется Акт о страховом случае, который должен быть подписан Страховщиком, Выгодоприобретателем, </w:t>
      </w:r>
      <w:r w:rsidRPr="00AE3DC2">
        <w:rPr>
          <w:snapToGrid w:val="0"/>
          <w:szCs w:val="24"/>
        </w:rPr>
        <w:t>правомочным на получение страховой</w:t>
      </w:r>
      <w:r w:rsidRPr="00AE3DC2">
        <w:rPr>
          <w:bCs/>
          <w:szCs w:val="24"/>
        </w:rPr>
        <w:t xml:space="preserve"> выплаты</w:t>
      </w:r>
      <w:r w:rsidRPr="00AE3DC2">
        <w:rPr>
          <w:szCs w:val="24"/>
        </w:rPr>
        <w:t>.</w:t>
      </w:r>
    </w:p>
    <w:p w14:paraId="4FC01700" w14:textId="77777777" w:rsidR="00B63B38" w:rsidRPr="00AE3DC2" w:rsidRDefault="00B63B38" w:rsidP="00B63B38">
      <w:pPr>
        <w:ind w:right="14"/>
        <w:jc w:val="both"/>
        <w:rPr>
          <w:szCs w:val="24"/>
        </w:rPr>
      </w:pPr>
      <w:r w:rsidRPr="00AE3DC2">
        <w:rPr>
          <w:b/>
          <w:szCs w:val="24"/>
        </w:rPr>
        <w:t>11.2.</w:t>
      </w:r>
      <w:r w:rsidR="0033049B" w:rsidRPr="00AE3DC2">
        <w:rPr>
          <w:b/>
          <w:szCs w:val="24"/>
        </w:rPr>
        <w:t xml:space="preserve"> </w:t>
      </w:r>
      <w:r w:rsidRPr="00AE3DC2">
        <w:rPr>
          <w:szCs w:val="24"/>
        </w:rPr>
        <w:t xml:space="preserve">Страховая выплата производится Страховщиком Выгодоприобретателю, правомочному на его получение </w:t>
      </w:r>
      <w:r w:rsidR="0033049B" w:rsidRPr="00AE3DC2">
        <w:rPr>
          <w:szCs w:val="24"/>
        </w:rPr>
        <w:t>в течение</w:t>
      </w:r>
      <w:r w:rsidRPr="00AE3DC2">
        <w:rPr>
          <w:szCs w:val="24"/>
        </w:rPr>
        <w:t xml:space="preserve"> </w:t>
      </w:r>
      <w:r w:rsidR="00025D7C" w:rsidRPr="00AE3DC2">
        <w:rPr>
          <w:szCs w:val="24"/>
        </w:rPr>
        <w:t>5</w:t>
      </w:r>
      <w:r w:rsidRPr="00AE3DC2">
        <w:rPr>
          <w:szCs w:val="24"/>
        </w:rPr>
        <w:t xml:space="preserve"> (</w:t>
      </w:r>
      <w:r w:rsidR="00025D7C" w:rsidRPr="00AE3DC2">
        <w:rPr>
          <w:szCs w:val="24"/>
        </w:rPr>
        <w:t>пяти</w:t>
      </w:r>
      <w:r w:rsidRPr="00AE3DC2">
        <w:rPr>
          <w:szCs w:val="24"/>
        </w:rPr>
        <w:t xml:space="preserve">) дней со дня составления Страховщиком и подписания уполномоченными лицами Акта о страховом случае. </w:t>
      </w:r>
    </w:p>
    <w:p w14:paraId="173F3B4A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6FD2310A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12</w:t>
      </w:r>
      <w:r w:rsidRPr="00AE3DC2">
        <w:rPr>
          <w:b/>
          <w:szCs w:val="24"/>
        </w:rPr>
        <w:t>. ОТВЕТСТВЕННОСТЬ СТОРОН</w:t>
      </w:r>
    </w:p>
    <w:p w14:paraId="6DB03E72" w14:textId="77777777" w:rsidR="00B63B38" w:rsidRPr="00AE3DC2" w:rsidRDefault="00B63B38" w:rsidP="00B63B38">
      <w:pPr>
        <w:pStyle w:val="21"/>
        <w:ind w:left="0"/>
        <w:rPr>
          <w:szCs w:val="24"/>
        </w:rPr>
      </w:pPr>
      <w:r w:rsidRPr="00AE3DC2">
        <w:rPr>
          <w:b/>
          <w:szCs w:val="24"/>
        </w:rPr>
        <w:t>12.1.</w:t>
      </w:r>
      <w:r w:rsidRPr="00AE3DC2">
        <w:rPr>
          <w:szCs w:val="24"/>
        </w:rPr>
        <w:t> За неисполнение или ненадлежащее исполнение принятых на себя обязательств стороны несут ответственность в соответствии с действующим законодательством Республики Узбекистан.</w:t>
      </w:r>
    </w:p>
    <w:p w14:paraId="1D589852" w14:textId="77777777" w:rsidR="00212F61" w:rsidRPr="00AE3DC2" w:rsidRDefault="00B63B38" w:rsidP="00B63B38">
      <w:pPr>
        <w:pStyle w:val="21"/>
        <w:ind w:left="0"/>
        <w:rPr>
          <w:szCs w:val="24"/>
        </w:rPr>
      </w:pPr>
      <w:r w:rsidRPr="00AE3DC2">
        <w:rPr>
          <w:b/>
          <w:szCs w:val="24"/>
        </w:rPr>
        <w:t>12.2.</w:t>
      </w:r>
      <w:r w:rsidRPr="00AE3DC2">
        <w:rPr>
          <w:szCs w:val="24"/>
        </w:rPr>
        <w:t xml:space="preserve"> </w:t>
      </w:r>
      <w:r w:rsidR="00212F61" w:rsidRPr="00AE3DC2">
        <w:rPr>
          <w:szCs w:val="24"/>
          <w:lang w:eastAsia="ja-JP"/>
        </w:rPr>
        <w:t>В случае нарушения Страхователем /Выгодоприобретателем обязательств по настоящему Договору, виновная сторона возмещает Страховщику все убытки и причиненный ущерб, включая упущенную выгоду</w:t>
      </w:r>
    </w:p>
    <w:p w14:paraId="6AD853D5" w14:textId="77777777" w:rsidR="00B63B38" w:rsidRPr="00AE3DC2" w:rsidRDefault="00212F61" w:rsidP="00B63B38">
      <w:pPr>
        <w:pStyle w:val="21"/>
        <w:ind w:left="0"/>
        <w:rPr>
          <w:szCs w:val="24"/>
        </w:rPr>
      </w:pPr>
      <w:r w:rsidRPr="00AE3DC2">
        <w:rPr>
          <w:b/>
          <w:szCs w:val="24"/>
        </w:rPr>
        <w:t>12.3.</w:t>
      </w:r>
      <w:r w:rsidRPr="00AE3DC2">
        <w:rPr>
          <w:szCs w:val="24"/>
        </w:rPr>
        <w:t xml:space="preserve"> </w:t>
      </w:r>
      <w:r w:rsidR="00B63B38" w:rsidRPr="00AE3DC2">
        <w:rPr>
          <w:szCs w:val="24"/>
        </w:rPr>
        <w:t xml:space="preserve">Стороны освобождаются от ответственности в случае, если неисполнение ими своих обязательств по </w:t>
      </w:r>
      <w:r w:rsidR="00B63B38" w:rsidRPr="00AE3DC2">
        <w:rPr>
          <w:caps/>
          <w:szCs w:val="24"/>
        </w:rPr>
        <w:t>д</w:t>
      </w:r>
      <w:r w:rsidR="00B63B38" w:rsidRPr="00AE3DC2">
        <w:rPr>
          <w:szCs w:val="24"/>
        </w:rPr>
        <w:t>оговору страхования было вызвано обстоятельствами непреодолимой силы (форс-мажор). Сторона, подвергшаяся действию обстоятельств непреодолимой силы, обязана немедленно уведомить другую сторону о возникновении и возможной продолжительности действия указанных обстоятельств.</w:t>
      </w:r>
    </w:p>
    <w:p w14:paraId="08150E9D" w14:textId="77777777" w:rsidR="005C29D3" w:rsidRPr="00AE3DC2" w:rsidRDefault="005C29D3" w:rsidP="005C29D3">
      <w:pPr>
        <w:pStyle w:val="ae"/>
        <w:ind w:left="0"/>
        <w:jc w:val="both"/>
        <w:rPr>
          <w:lang w:eastAsia="ja-JP"/>
        </w:rPr>
      </w:pPr>
      <w:r w:rsidRPr="00AE3DC2">
        <w:rPr>
          <w:b/>
        </w:rPr>
        <w:t>12.4.</w:t>
      </w:r>
      <w:r w:rsidRPr="00AE3DC2">
        <w:t xml:space="preserve"> </w:t>
      </w:r>
      <w:r w:rsidRPr="00AE3DC2">
        <w:rPr>
          <w:lang w:eastAsia="ja-JP"/>
        </w:rPr>
        <w:t xml:space="preserve">За необоснованный полный или частичный отказ от исполнения принятых обязательств по настоящему Договору, сторона, нарушившая свои обязательства, уплачивает другой стороне штраф в размере 15% от общей страховой суммы. При этом Страховщик вправе в одностороннем порядке расторгнуть настоящий договор </w:t>
      </w:r>
      <w:r w:rsidR="00DF58E2" w:rsidRPr="00AE3DC2">
        <w:rPr>
          <w:lang w:eastAsia="ja-JP"/>
        </w:rPr>
        <w:t>путем уведомления</w:t>
      </w:r>
      <w:r w:rsidRPr="00AE3DC2">
        <w:rPr>
          <w:lang w:eastAsia="ja-JP"/>
        </w:rPr>
        <w:t xml:space="preserve"> Страхователя и Выгодоприобретателя за 10 дней без уплаты какого-либо возмещения, возврата денежных средств или иных платежей Страхователю/ Выгодоприобретателю.</w:t>
      </w:r>
    </w:p>
    <w:p w14:paraId="2ADE56CE" w14:textId="77777777" w:rsidR="005C29D3" w:rsidRPr="00AE3DC2" w:rsidRDefault="005C29D3" w:rsidP="005C29D3">
      <w:pPr>
        <w:pStyle w:val="ae"/>
        <w:numPr>
          <w:ilvl w:val="1"/>
          <w:numId w:val="12"/>
        </w:numPr>
        <w:ind w:left="0" w:firstLine="0"/>
        <w:jc w:val="both"/>
        <w:rPr>
          <w:lang w:eastAsia="ja-JP"/>
        </w:rPr>
      </w:pPr>
      <w:r w:rsidRPr="00AE3DC2">
        <w:rPr>
          <w:lang w:eastAsia="ja-JP"/>
        </w:rPr>
        <w:t>В случае нарушения Выгодоприобретателем какого-либо условия п. 10.1. и п.10.2. Страховщик вправе отказать Выгодоприобретателю в изучении обстоятельств, влекущее признание или непризнание произошедшего события страховым случаем, что является основанием для отказа в выплате страхового возмещения по настоящему Договору.</w:t>
      </w:r>
    </w:p>
    <w:p w14:paraId="2EB4F866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6FAA398B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lastRenderedPageBreak/>
        <w:t xml:space="preserve">РАЗДЕЛ </w:t>
      </w:r>
      <w:r w:rsidR="00DF58E2" w:rsidRPr="00AE3DC2">
        <w:rPr>
          <w:b/>
          <w:szCs w:val="24"/>
        </w:rPr>
        <w:t>13</w:t>
      </w:r>
      <w:r w:rsidRPr="00AE3DC2">
        <w:rPr>
          <w:b/>
          <w:szCs w:val="24"/>
        </w:rPr>
        <w:t>. ПОРЯДОК РАССМОТРЕНИЯ СПОРОВ</w:t>
      </w:r>
    </w:p>
    <w:p w14:paraId="706E7730" w14:textId="77777777" w:rsidR="00B63B38" w:rsidRPr="00AE3DC2" w:rsidRDefault="00B63B38" w:rsidP="00B63B38">
      <w:pPr>
        <w:jc w:val="both"/>
        <w:rPr>
          <w:szCs w:val="24"/>
        </w:rPr>
      </w:pPr>
      <w:r w:rsidRPr="00AE3DC2">
        <w:rPr>
          <w:b/>
          <w:szCs w:val="24"/>
        </w:rPr>
        <w:t>13.1.</w:t>
      </w:r>
      <w:r w:rsidRPr="00AE3DC2">
        <w:rPr>
          <w:szCs w:val="24"/>
        </w:rPr>
        <w:t xml:space="preserve"> Все споры и разногласия, вы</w:t>
      </w:r>
      <w:r w:rsidR="009802A5" w:rsidRPr="00AE3DC2">
        <w:rPr>
          <w:szCs w:val="24"/>
        </w:rPr>
        <w:t>текающие из настоящего Договора</w:t>
      </w:r>
      <w:r w:rsidRPr="00AE3DC2">
        <w:rPr>
          <w:szCs w:val="24"/>
        </w:rPr>
        <w:t xml:space="preserve">, разрешаются путем переговоров сторон, а в случае не достижения согласия </w:t>
      </w:r>
      <w:r w:rsidR="00212F61" w:rsidRPr="00AE3DC2">
        <w:rPr>
          <w:szCs w:val="24"/>
          <w:lang w:eastAsia="ja-JP"/>
        </w:rPr>
        <w:t>в суде по месту нахождения Страховщика</w:t>
      </w:r>
      <w:r w:rsidR="00212F61" w:rsidRPr="00AE3DC2">
        <w:rPr>
          <w:szCs w:val="24"/>
        </w:rPr>
        <w:t xml:space="preserve"> </w:t>
      </w:r>
      <w:r w:rsidRPr="00AE3DC2">
        <w:rPr>
          <w:szCs w:val="24"/>
        </w:rPr>
        <w:t>в порядке, предусмотренном действующим законодательством Республики Узбекистан.</w:t>
      </w:r>
    </w:p>
    <w:p w14:paraId="58DF69A4" w14:textId="77777777" w:rsidR="008C20FB" w:rsidRPr="00AE3DC2" w:rsidRDefault="008C20FB" w:rsidP="008C20FB">
      <w:pPr>
        <w:pStyle w:val="22"/>
        <w:ind w:right="28" w:firstLine="0"/>
        <w:jc w:val="center"/>
        <w:rPr>
          <w:b/>
          <w:szCs w:val="24"/>
        </w:rPr>
      </w:pPr>
    </w:p>
    <w:p w14:paraId="0DE4A680" w14:textId="77777777" w:rsidR="00B63B38" w:rsidRPr="00AE3DC2" w:rsidRDefault="00B63B38" w:rsidP="008C20FB">
      <w:pPr>
        <w:pStyle w:val="22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РАЗДЕЛ </w:t>
      </w:r>
      <w:r w:rsidR="00DF58E2" w:rsidRPr="00AE3DC2">
        <w:rPr>
          <w:b/>
          <w:szCs w:val="24"/>
        </w:rPr>
        <w:t>14.</w:t>
      </w:r>
      <w:r w:rsidRPr="00AE3DC2">
        <w:rPr>
          <w:b/>
          <w:szCs w:val="24"/>
        </w:rPr>
        <w:t xml:space="preserve"> ПРОЧИЕ УСЛОВИЯ</w:t>
      </w:r>
    </w:p>
    <w:p w14:paraId="17D441E3" w14:textId="77777777" w:rsidR="00B63B38" w:rsidRPr="00AE3DC2" w:rsidRDefault="00B63B38" w:rsidP="00B63B38">
      <w:pPr>
        <w:widowControl/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szCs w:val="24"/>
        </w:rPr>
      </w:pPr>
      <w:r w:rsidRPr="00AE3DC2">
        <w:rPr>
          <w:b/>
          <w:szCs w:val="24"/>
        </w:rPr>
        <w:t>14.1.</w:t>
      </w:r>
      <w:r w:rsidRPr="00AE3DC2">
        <w:rPr>
          <w:szCs w:val="24"/>
        </w:rPr>
        <w:t xml:space="preserve"> Все дополнения и изменения к настоящему Договору, а также досрочное расторжение настоящего Договора должны быть совершены в письменном виде. </w:t>
      </w:r>
    </w:p>
    <w:p w14:paraId="44F05C95" w14:textId="77777777" w:rsidR="00B63B38" w:rsidRPr="00AE3DC2" w:rsidRDefault="00B63B38" w:rsidP="00B63B38">
      <w:pPr>
        <w:widowControl/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szCs w:val="24"/>
        </w:rPr>
      </w:pPr>
      <w:r w:rsidRPr="00AE3DC2">
        <w:rPr>
          <w:b/>
          <w:szCs w:val="24"/>
        </w:rPr>
        <w:t>14.2.</w:t>
      </w:r>
      <w:r w:rsidRPr="00AE3DC2">
        <w:rPr>
          <w:szCs w:val="24"/>
        </w:rPr>
        <w:t xml:space="preserve"> Взаимоотношения сторон, неописанные в настоящем Договоре, регулируются действующим законодательством Республики Узбекистан.</w:t>
      </w:r>
    </w:p>
    <w:p w14:paraId="541CA608" w14:textId="77777777" w:rsidR="00B63B38" w:rsidRPr="00AE3DC2" w:rsidRDefault="00B63B38" w:rsidP="00B63B38">
      <w:pPr>
        <w:widowControl/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szCs w:val="24"/>
        </w:rPr>
      </w:pPr>
      <w:r w:rsidRPr="00AE3DC2">
        <w:rPr>
          <w:b/>
          <w:szCs w:val="24"/>
        </w:rPr>
        <w:t>14.3.</w:t>
      </w:r>
      <w:r w:rsidR="00307150" w:rsidRPr="00AE3DC2">
        <w:rPr>
          <w:szCs w:val="24"/>
        </w:rPr>
        <w:t xml:space="preserve"> </w:t>
      </w:r>
      <w:r w:rsidRPr="00AE3DC2">
        <w:rPr>
          <w:szCs w:val="24"/>
        </w:rPr>
        <w:t xml:space="preserve">Настоящий Договор составлен в </w:t>
      </w:r>
      <w:r w:rsidR="00515601" w:rsidRPr="00AE3DC2">
        <w:rPr>
          <w:szCs w:val="24"/>
        </w:rPr>
        <w:t>3 (</w:t>
      </w:r>
      <w:r w:rsidRPr="00AE3DC2">
        <w:rPr>
          <w:szCs w:val="24"/>
        </w:rPr>
        <w:t>трех</w:t>
      </w:r>
      <w:r w:rsidR="00515601" w:rsidRPr="00AE3DC2">
        <w:rPr>
          <w:szCs w:val="24"/>
        </w:rPr>
        <w:t>)</w:t>
      </w:r>
      <w:r w:rsidRPr="00AE3DC2">
        <w:rPr>
          <w:szCs w:val="24"/>
        </w:rPr>
        <w:t xml:space="preserve"> экземплярах, хранящихся по одному экземпляру у каждой из сторон и имеющих одинаковую юридическую силу.</w:t>
      </w:r>
    </w:p>
    <w:p w14:paraId="6A1A5BF1" w14:textId="77777777" w:rsidR="00B63B38" w:rsidRPr="00AE3DC2" w:rsidRDefault="008C20FB" w:rsidP="008C20FB">
      <w:pPr>
        <w:pStyle w:val="22"/>
        <w:spacing w:before="120"/>
        <w:ind w:right="28" w:firstLine="0"/>
        <w:jc w:val="center"/>
        <w:rPr>
          <w:b/>
          <w:szCs w:val="24"/>
        </w:rPr>
      </w:pPr>
      <w:r w:rsidRPr="00AE3DC2">
        <w:rPr>
          <w:b/>
          <w:szCs w:val="24"/>
        </w:rPr>
        <w:t xml:space="preserve">15. </w:t>
      </w:r>
      <w:r w:rsidR="00B63B38" w:rsidRPr="00AE3DC2">
        <w:rPr>
          <w:b/>
          <w:szCs w:val="24"/>
        </w:rPr>
        <w:t>ЮРИДИЧЕСКИЕ АДРЕСА</w:t>
      </w:r>
      <w:r w:rsidR="00B5676A" w:rsidRPr="00AE3DC2">
        <w:rPr>
          <w:b/>
          <w:szCs w:val="24"/>
        </w:rPr>
        <w:t xml:space="preserve">, </w:t>
      </w:r>
      <w:r w:rsidR="00B63B38" w:rsidRPr="00AE3DC2">
        <w:rPr>
          <w:b/>
          <w:szCs w:val="24"/>
        </w:rPr>
        <w:t>БАНКОВСКИЕ РЕКВИЗИТЫ И ПОДПИСИ СТОРОН:</w:t>
      </w:r>
    </w:p>
    <w:tbl>
      <w:tblPr>
        <w:tblStyle w:val="12"/>
        <w:tblW w:w="10314" w:type="dxa"/>
        <w:tblLayout w:type="fixed"/>
        <w:tblLook w:val="01E0" w:firstRow="1" w:lastRow="1" w:firstColumn="1" w:lastColumn="1" w:noHBand="0" w:noVBand="0"/>
      </w:tblPr>
      <w:tblGrid>
        <w:gridCol w:w="3338"/>
        <w:gridCol w:w="3366"/>
        <w:gridCol w:w="3610"/>
      </w:tblGrid>
      <w:tr w:rsidR="000177F0" w:rsidRPr="00AE3DC2" w14:paraId="63C8B389" w14:textId="77777777" w:rsidTr="009238A2"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20FE" w14:textId="77777777" w:rsidR="000177F0" w:rsidRPr="00AE3DC2" w:rsidRDefault="000177F0" w:rsidP="00A300BB">
            <w:pPr>
              <w:pStyle w:val="21"/>
              <w:ind w:left="0"/>
              <w:jc w:val="left"/>
              <w:rPr>
                <w:b/>
                <w:szCs w:val="24"/>
              </w:rPr>
            </w:pPr>
            <w:r w:rsidRPr="00AE3DC2">
              <w:rPr>
                <w:b/>
                <w:caps/>
                <w:szCs w:val="24"/>
              </w:rPr>
              <w:t>Страховщик</w:t>
            </w:r>
          </w:p>
        </w:tc>
        <w:tc>
          <w:tcPr>
            <w:tcW w:w="33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6E16" w14:textId="77777777" w:rsidR="000177F0" w:rsidRPr="00AE3DC2" w:rsidRDefault="009238A2" w:rsidP="00A300BB">
            <w:pPr>
              <w:pStyle w:val="21"/>
              <w:ind w:left="0"/>
              <w:rPr>
                <w:b/>
                <w:caps/>
                <w:szCs w:val="24"/>
              </w:rPr>
            </w:pPr>
            <w:r w:rsidRPr="00AE3DC2">
              <w:rPr>
                <w:b/>
                <w:caps/>
                <w:szCs w:val="24"/>
              </w:rPr>
              <w:t>Страхователь</w:t>
            </w:r>
          </w:p>
        </w:tc>
        <w:tc>
          <w:tcPr>
            <w:tcW w:w="3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3C92" w14:textId="77777777" w:rsidR="000177F0" w:rsidRPr="00AE3DC2" w:rsidRDefault="009238A2" w:rsidP="00A300BB">
            <w:pPr>
              <w:pStyle w:val="21"/>
              <w:ind w:left="0"/>
              <w:rPr>
                <w:b/>
                <w:szCs w:val="24"/>
              </w:rPr>
            </w:pPr>
            <w:r w:rsidRPr="00AE3DC2">
              <w:rPr>
                <w:b/>
                <w:caps/>
                <w:szCs w:val="24"/>
              </w:rPr>
              <w:t>Выгодоприобретатель</w:t>
            </w:r>
          </w:p>
        </w:tc>
      </w:tr>
      <w:tr w:rsidR="000177F0" w:rsidRPr="00CA16A7" w14:paraId="78A53D0C" w14:textId="77777777" w:rsidTr="009238A2"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C6A69" w14:textId="77777777" w:rsidR="000177F0" w:rsidRPr="001E1CCB" w:rsidRDefault="000177F0" w:rsidP="009238A2">
            <w:pPr>
              <w:pStyle w:val="21"/>
              <w:ind w:left="0"/>
              <w:jc w:val="left"/>
              <w:rPr>
                <w:b/>
                <w:color w:val="FF0000"/>
                <w:szCs w:val="24"/>
                <w:lang w:val="en-US"/>
              </w:rPr>
            </w:pPr>
            <w:r w:rsidRPr="001E1CCB">
              <w:rPr>
                <w:b/>
                <w:color w:val="FF0000"/>
                <w:szCs w:val="24"/>
              </w:rPr>
              <w:t>ООО</w:t>
            </w:r>
            <w:r w:rsidRPr="001E1CCB">
              <w:rPr>
                <w:b/>
                <w:color w:val="FF0000"/>
                <w:szCs w:val="24"/>
                <w:lang w:val="en-US"/>
              </w:rPr>
              <w:t xml:space="preserve"> «</w:t>
            </w:r>
            <w:r w:rsidR="00300B7F" w:rsidRPr="001E1CCB">
              <w:rPr>
                <w:b/>
                <w:color w:val="FF0000"/>
                <w:szCs w:val="24"/>
                <w:lang w:val="en-US"/>
              </w:rPr>
              <w:t xml:space="preserve">DD </w:t>
            </w:r>
            <w:r w:rsidR="00DF58E2" w:rsidRPr="001E1CCB">
              <w:rPr>
                <w:b/>
                <w:color w:val="FF0000"/>
                <w:szCs w:val="24"/>
                <w:lang w:val="en-US"/>
              </w:rPr>
              <w:t>General Insurance</w:t>
            </w:r>
            <w:r w:rsidRPr="001E1CCB">
              <w:rPr>
                <w:b/>
                <w:color w:val="FF0000"/>
                <w:szCs w:val="24"/>
                <w:lang w:val="en-US"/>
              </w:rPr>
              <w:t>»</w:t>
            </w:r>
          </w:p>
          <w:p w14:paraId="7CAAF73D" w14:textId="77777777" w:rsidR="000177F0" w:rsidRPr="001E1CCB" w:rsidRDefault="000177F0" w:rsidP="00A300BB">
            <w:pPr>
              <w:pStyle w:val="21"/>
              <w:ind w:left="0"/>
              <w:jc w:val="center"/>
              <w:rPr>
                <w:b/>
                <w:color w:val="FF0000"/>
                <w:szCs w:val="24"/>
                <w:lang w:val="en-US"/>
              </w:rPr>
            </w:pPr>
          </w:p>
          <w:p w14:paraId="45DBC8BC" w14:textId="77777777" w:rsidR="000177F0" w:rsidRPr="001E1CCB" w:rsidRDefault="000177F0" w:rsidP="00A300BB">
            <w:pPr>
              <w:pStyle w:val="21"/>
              <w:ind w:left="0"/>
              <w:rPr>
                <w:color w:val="FF0000"/>
                <w:szCs w:val="24"/>
                <w:lang w:val="en-US"/>
              </w:rPr>
            </w:pPr>
            <w:r w:rsidRPr="001E1CCB">
              <w:rPr>
                <w:color w:val="FF0000"/>
                <w:szCs w:val="24"/>
              </w:rPr>
              <w:t>Адрес</w:t>
            </w:r>
            <w:r w:rsidRPr="001E1CCB">
              <w:rPr>
                <w:color w:val="FF0000"/>
                <w:szCs w:val="24"/>
                <w:lang w:val="en-US"/>
              </w:rPr>
              <w:t xml:space="preserve">: </w:t>
            </w:r>
            <w:r w:rsidRPr="001E1CCB">
              <w:rPr>
                <w:color w:val="FF0000"/>
                <w:szCs w:val="24"/>
              </w:rPr>
              <w:t>г</w:t>
            </w:r>
            <w:r w:rsidRPr="001E1CCB">
              <w:rPr>
                <w:color w:val="FF0000"/>
                <w:szCs w:val="24"/>
                <w:lang w:val="en-US"/>
              </w:rPr>
              <w:t>.</w:t>
            </w:r>
            <w:r w:rsidRPr="001E1CCB">
              <w:rPr>
                <w:color w:val="FF0000"/>
                <w:szCs w:val="24"/>
                <w:u w:val="single"/>
                <w:lang w:val="en-US"/>
              </w:rPr>
              <w:tab/>
            </w:r>
            <w:r w:rsidRPr="001E1CCB">
              <w:rPr>
                <w:color w:val="FF0000"/>
                <w:szCs w:val="24"/>
                <w:u w:val="single"/>
                <w:lang w:val="en-US"/>
              </w:rPr>
              <w:tab/>
            </w:r>
            <w:r w:rsidRPr="001E1CCB">
              <w:rPr>
                <w:color w:val="FF0000"/>
                <w:szCs w:val="24"/>
                <w:u w:val="single"/>
                <w:lang w:val="en-US"/>
              </w:rPr>
              <w:tab/>
            </w:r>
          </w:p>
          <w:p w14:paraId="1BB0AB97" w14:textId="77777777" w:rsidR="000177F0" w:rsidRPr="001E1CCB" w:rsidRDefault="000177F0" w:rsidP="00A300BB">
            <w:pPr>
              <w:pStyle w:val="21"/>
              <w:ind w:left="0"/>
              <w:rPr>
                <w:color w:val="FF0000"/>
                <w:szCs w:val="24"/>
              </w:rPr>
            </w:pPr>
            <w:r w:rsidRPr="001E1CCB">
              <w:rPr>
                <w:color w:val="FF0000"/>
                <w:szCs w:val="24"/>
              </w:rPr>
              <w:t xml:space="preserve">тел: </w:t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</w:rPr>
              <w:t xml:space="preserve"> факс: </w:t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  <w:u w:val="single"/>
              </w:rPr>
              <w:tab/>
            </w:r>
          </w:p>
          <w:p w14:paraId="63B38AC8" w14:textId="77777777" w:rsidR="000177F0" w:rsidRPr="001E1CCB" w:rsidRDefault="000177F0" w:rsidP="00A300BB">
            <w:pPr>
              <w:pStyle w:val="21"/>
              <w:ind w:left="0"/>
              <w:rPr>
                <w:color w:val="FF0000"/>
                <w:szCs w:val="24"/>
              </w:rPr>
            </w:pPr>
            <w:r w:rsidRPr="001E1CCB">
              <w:rPr>
                <w:color w:val="FF0000"/>
                <w:szCs w:val="24"/>
              </w:rPr>
              <w:t>Р/С</w:t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  <w:u w:val="single"/>
              </w:rPr>
              <w:tab/>
            </w:r>
            <w:r w:rsidRPr="001E1CCB">
              <w:rPr>
                <w:color w:val="FF0000"/>
                <w:szCs w:val="24"/>
                <w:u w:val="single"/>
              </w:rPr>
              <w:tab/>
            </w:r>
          </w:p>
          <w:p w14:paraId="79E00D12" w14:textId="77777777" w:rsidR="000177F0" w:rsidRPr="00AE3DC2" w:rsidRDefault="000177F0" w:rsidP="00A300BB">
            <w:pPr>
              <w:pStyle w:val="21"/>
              <w:ind w:left="0"/>
              <w:rPr>
                <w:caps/>
                <w:szCs w:val="24"/>
              </w:rPr>
            </w:pPr>
            <w:r w:rsidRPr="001E1CCB">
              <w:rPr>
                <w:noProof/>
                <w:color w:val="FF0000"/>
                <w:szCs w:val="24"/>
              </w:rPr>
              <w:t xml:space="preserve">МФО </w:t>
            </w:r>
            <w:r w:rsidRPr="001E1CCB">
              <w:rPr>
                <w:noProof/>
                <w:color w:val="FF0000"/>
                <w:szCs w:val="24"/>
                <w:u w:val="single"/>
              </w:rPr>
              <w:tab/>
            </w:r>
            <w:r w:rsidRPr="001E1CCB">
              <w:rPr>
                <w:noProof/>
                <w:color w:val="FF0000"/>
                <w:szCs w:val="24"/>
                <w:u w:val="single"/>
              </w:rPr>
              <w:tab/>
            </w:r>
            <w:r w:rsidRPr="001E1CCB">
              <w:rPr>
                <w:noProof/>
                <w:color w:val="FF0000"/>
                <w:szCs w:val="24"/>
              </w:rPr>
              <w:t xml:space="preserve"> ИНН: </w:t>
            </w:r>
            <w:r w:rsidRPr="001E1CCB">
              <w:rPr>
                <w:noProof/>
                <w:color w:val="FF0000"/>
                <w:szCs w:val="24"/>
                <w:u w:val="single"/>
              </w:rPr>
              <w:tab/>
            </w:r>
            <w:r w:rsidRPr="001E1CCB">
              <w:rPr>
                <w:noProof/>
                <w:color w:val="FF0000"/>
                <w:szCs w:val="24"/>
                <w:u w:val="single"/>
              </w:rPr>
              <w:tab/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25364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  <w:u w:val="single"/>
              </w:rPr>
            </w:pP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</w:p>
          <w:p w14:paraId="0E25F3E1" w14:textId="77777777" w:rsidR="003561C9" w:rsidRPr="00AE3DC2" w:rsidRDefault="003561C9" w:rsidP="00A300BB">
            <w:pPr>
              <w:pStyle w:val="21"/>
              <w:ind w:left="0"/>
              <w:rPr>
                <w:szCs w:val="24"/>
              </w:rPr>
            </w:pPr>
          </w:p>
          <w:p w14:paraId="6109BC54" w14:textId="77777777" w:rsidR="003561C9" w:rsidRPr="00AE3DC2" w:rsidRDefault="003561C9" w:rsidP="00A300BB">
            <w:pPr>
              <w:pStyle w:val="21"/>
              <w:ind w:left="0"/>
              <w:rPr>
                <w:szCs w:val="24"/>
              </w:rPr>
            </w:pPr>
          </w:p>
          <w:p w14:paraId="4D8AC831" w14:textId="2B3F3FD3" w:rsidR="000177F0" w:rsidRPr="00AE3DC2" w:rsidRDefault="000177F0" w:rsidP="00A300BB">
            <w:pPr>
              <w:pStyle w:val="21"/>
              <w:ind w:left="0"/>
              <w:rPr>
                <w:szCs w:val="24"/>
              </w:rPr>
            </w:pPr>
            <w:r w:rsidRPr="00AE3DC2">
              <w:rPr>
                <w:szCs w:val="24"/>
              </w:rPr>
              <w:t>Адрес: г.</w:t>
            </w:r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 xml:space="preserve"> ${</w:t>
            </w:r>
            <w:proofErr w:type="spellStart"/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>cli.add</w:t>
            </w:r>
            <w:proofErr w:type="spellEnd"/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  <w:p w14:paraId="602EEC4C" w14:textId="7A896171" w:rsidR="000177F0" w:rsidRPr="00AE3DC2" w:rsidRDefault="000177F0" w:rsidP="00A300BB">
            <w:pPr>
              <w:pStyle w:val="21"/>
              <w:ind w:left="0"/>
              <w:rPr>
                <w:szCs w:val="24"/>
              </w:rPr>
            </w:pPr>
            <w:r w:rsidRPr="00AE3DC2">
              <w:rPr>
                <w:szCs w:val="24"/>
              </w:rPr>
              <w:t xml:space="preserve">тел: </w:t>
            </w:r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>cli.pho</w:t>
            </w:r>
            <w:proofErr w:type="spellEnd"/>
            <w:r w:rsidR="001E1CCB"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  <w:r w:rsidRPr="00AE3DC2">
              <w:rPr>
                <w:szCs w:val="24"/>
              </w:rPr>
              <w:t xml:space="preserve"> факс: </w:t>
            </w: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</w:p>
          <w:p w14:paraId="032BFA0D" w14:textId="17F642F9" w:rsidR="000177F0" w:rsidRPr="00655748" w:rsidRDefault="000177F0" w:rsidP="00A300BB">
            <w:pPr>
              <w:pStyle w:val="21"/>
              <w:ind w:left="0"/>
              <w:rPr>
                <w:szCs w:val="24"/>
                <w:lang w:val="en-US"/>
              </w:rPr>
            </w:pPr>
            <w:r w:rsidRPr="00AE3DC2">
              <w:rPr>
                <w:szCs w:val="24"/>
              </w:rPr>
              <w:t>Р</w:t>
            </w:r>
            <w:r w:rsidRPr="00655748">
              <w:rPr>
                <w:szCs w:val="24"/>
                <w:lang w:val="en-US"/>
              </w:rPr>
              <w:t>/</w:t>
            </w:r>
            <w:r w:rsidRPr="00AE3DC2">
              <w:rPr>
                <w:szCs w:val="24"/>
              </w:rPr>
              <w:t>С</w:t>
            </w:r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${</w:t>
            </w:r>
            <w:proofErr w:type="spellStart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cli.ban_acc</w:t>
            </w:r>
            <w:proofErr w:type="spellEnd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  <w:p w14:paraId="4924816A" w14:textId="3667D3CC" w:rsidR="000177F0" w:rsidRPr="00655748" w:rsidRDefault="000177F0" w:rsidP="00A300BB">
            <w:pPr>
              <w:pStyle w:val="21"/>
              <w:ind w:left="0"/>
              <w:rPr>
                <w:caps/>
                <w:szCs w:val="24"/>
                <w:lang w:val="en-US"/>
              </w:rPr>
            </w:pPr>
            <w:r w:rsidRPr="00AE3DC2">
              <w:rPr>
                <w:noProof/>
                <w:szCs w:val="24"/>
              </w:rPr>
              <w:t>МФО</w:t>
            </w:r>
            <w:r w:rsidRPr="00655748">
              <w:rPr>
                <w:noProof/>
                <w:szCs w:val="24"/>
                <w:lang w:val="en-US"/>
              </w:rPr>
              <w:t xml:space="preserve"> </w:t>
            </w:r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cli.mfo</w:t>
            </w:r>
            <w:proofErr w:type="spellEnd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  <w:r w:rsidRPr="00655748">
              <w:rPr>
                <w:noProof/>
                <w:szCs w:val="24"/>
                <w:lang w:val="en-US"/>
              </w:rPr>
              <w:t xml:space="preserve"> </w:t>
            </w:r>
            <w:r w:rsidRPr="00AE3DC2">
              <w:rPr>
                <w:noProof/>
                <w:szCs w:val="24"/>
              </w:rPr>
              <w:t>ИНН</w:t>
            </w:r>
            <w:r w:rsidRPr="00655748">
              <w:rPr>
                <w:noProof/>
                <w:szCs w:val="24"/>
                <w:lang w:val="en-US"/>
              </w:rPr>
              <w:t xml:space="preserve">: </w:t>
            </w:r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cli.inn</w:t>
            </w:r>
            <w:proofErr w:type="spellEnd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9E4C" w14:textId="77777777" w:rsidR="000177F0" w:rsidRPr="00655748" w:rsidRDefault="000177F0" w:rsidP="00A300BB">
            <w:pPr>
              <w:pStyle w:val="21"/>
              <w:ind w:left="0"/>
              <w:jc w:val="left"/>
              <w:rPr>
                <w:szCs w:val="24"/>
                <w:u w:val="single"/>
                <w:lang w:val="en-US"/>
              </w:rPr>
            </w:pPr>
            <w:r w:rsidRPr="00655748">
              <w:rPr>
                <w:szCs w:val="24"/>
                <w:u w:val="single"/>
                <w:lang w:val="en-US"/>
              </w:rPr>
              <w:tab/>
            </w:r>
            <w:r w:rsidRPr="00655748">
              <w:rPr>
                <w:szCs w:val="24"/>
                <w:u w:val="single"/>
                <w:lang w:val="en-US"/>
              </w:rPr>
              <w:tab/>
            </w:r>
            <w:r w:rsidRPr="00655748">
              <w:rPr>
                <w:szCs w:val="24"/>
                <w:u w:val="single"/>
                <w:lang w:val="en-US"/>
              </w:rPr>
              <w:tab/>
            </w:r>
            <w:r w:rsidRPr="00655748">
              <w:rPr>
                <w:szCs w:val="24"/>
                <w:u w:val="single"/>
                <w:lang w:val="en-US"/>
              </w:rPr>
              <w:tab/>
            </w:r>
          </w:p>
          <w:p w14:paraId="59168B78" w14:textId="77777777" w:rsidR="000177F0" w:rsidRPr="00655748" w:rsidRDefault="000177F0" w:rsidP="00A300BB">
            <w:pPr>
              <w:pStyle w:val="21"/>
              <w:ind w:left="0"/>
              <w:rPr>
                <w:szCs w:val="24"/>
                <w:lang w:val="en-US"/>
              </w:rPr>
            </w:pPr>
          </w:p>
          <w:p w14:paraId="50F16DD5" w14:textId="77777777" w:rsidR="003561C9" w:rsidRPr="00655748" w:rsidRDefault="003561C9" w:rsidP="00A300BB">
            <w:pPr>
              <w:pStyle w:val="21"/>
              <w:ind w:left="0"/>
              <w:rPr>
                <w:szCs w:val="24"/>
                <w:lang w:val="en-US"/>
              </w:rPr>
            </w:pPr>
          </w:p>
          <w:p w14:paraId="590F6C27" w14:textId="39E4A46A" w:rsidR="000177F0" w:rsidRPr="00655748" w:rsidRDefault="000177F0" w:rsidP="00A300BB">
            <w:pPr>
              <w:pStyle w:val="21"/>
              <w:ind w:left="0"/>
              <w:rPr>
                <w:szCs w:val="24"/>
                <w:lang w:val="en-US"/>
              </w:rPr>
            </w:pPr>
            <w:r w:rsidRPr="00AE3DC2">
              <w:rPr>
                <w:szCs w:val="24"/>
              </w:rPr>
              <w:t>Адрес</w:t>
            </w:r>
            <w:r w:rsidRPr="00655748">
              <w:rPr>
                <w:szCs w:val="24"/>
                <w:lang w:val="en-US"/>
              </w:rPr>
              <w:t xml:space="preserve">: </w:t>
            </w:r>
            <w:r w:rsidRPr="00AE3DC2">
              <w:rPr>
                <w:szCs w:val="24"/>
              </w:rPr>
              <w:t>г</w:t>
            </w:r>
            <w:r w:rsidRPr="00655748">
              <w:rPr>
                <w:szCs w:val="24"/>
                <w:lang w:val="en-US"/>
              </w:rPr>
              <w:t>.</w:t>
            </w:r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${</w:t>
            </w:r>
            <w:proofErr w:type="spellStart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ben.add</w:t>
            </w:r>
            <w:proofErr w:type="spellEnd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  <w:p w14:paraId="3FB503F6" w14:textId="481FB579" w:rsidR="000177F0" w:rsidRPr="00655748" w:rsidRDefault="000177F0" w:rsidP="00A300BB">
            <w:pPr>
              <w:pStyle w:val="21"/>
              <w:ind w:left="0"/>
              <w:rPr>
                <w:szCs w:val="24"/>
                <w:lang w:val="en-US"/>
              </w:rPr>
            </w:pPr>
            <w:r w:rsidRPr="00AE3DC2">
              <w:rPr>
                <w:szCs w:val="24"/>
              </w:rPr>
              <w:t>тел</w:t>
            </w:r>
            <w:r w:rsidRPr="00655748">
              <w:rPr>
                <w:szCs w:val="24"/>
                <w:lang w:val="en-US"/>
              </w:rPr>
              <w:t xml:space="preserve">: </w:t>
            </w:r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ben.pho</w:t>
            </w:r>
            <w:proofErr w:type="spellEnd"/>
            <w:r w:rsidR="001E1CCB" w:rsidRP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  <w:r w:rsidRPr="00655748">
              <w:rPr>
                <w:szCs w:val="24"/>
                <w:lang w:val="en-US"/>
              </w:rPr>
              <w:t xml:space="preserve"> </w:t>
            </w:r>
            <w:r w:rsidRPr="00AE3DC2">
              <w:rPr>
                <w:szCs w:val="24"/>
              </w:rPr>
              <w:t>факс</w:t>
            </w:r>
            <w:r w:rsidRPr="00655748">
              <w:rPr>
                <w:szCs w:val="24"/>
                <w:lang w:val="en-US"/>
              </w:rPr>
              <w:t xml:space="preserve">: </w:t>
            </w:r>
            <w:r w:rsidRPr="00655748">
              <w:rPr>
                <w:szCs w:val="24"/>
                <w:u w:val="single"/>
                <w:lang w:val="en-US"/>
              </w:rPr>
              <w:tab/>
            </w:r>
          </w:p>
          <w:p w14:paraId="1E65CE82" w14:textId="688E3F24" w:rsidR="000177F0" w:rsidRPr="001E1CCB" w:rsidRDefault="000177F0" w:rsidP="00A300BB">
            <w:pPr>
              <w:pStyle w:val="21"/>
              <w:ind w:left="0"/>
              <w:rPr>
                <w:szCs w:val="24"/>
                <w:lang w:val="en-US"/>
              </w:rPr>
            </w:pPr>
            <w:r w:rsidRPr="00AE3DC2">
              <w:rPr>
                <w:szCs w:val="24"/>
              </w:rPr>
              <w:t>Р</w:t>
            </w:r>
            <w:r w:rsidRPr="001E1CCB">
              <w:rPr>
                <w:szCs w:val="24"/>
                <w:lang w:val="en-US"/>
              </w:rPr>
              <w:t>/</w:t>
            </w:r>
            <w:r w:rsidRPr="00AE3DC2">
              <w:rPr>
                <w:szCs w:val="24"/>
              </w:rPr>
              <w:t>С</w:t>
            </w:r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${</w:t>
            </w:r>
            <w:proofErr w:type="spellStart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ben.ban_acc</w:t>
            </w:r>
            <w:proofErr w:type="spellEnd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  <w:p w14:paraId="42B01869" w14:textId="681300D9" w:rsidR="000177F0" w:rsidRPr="001E1CCB" w:rsidRDefault="000177F0" w:rsidP="00A300BB">
            <w:pPr>
              <w:pStyle w:val="21"/>
              <w:ind w:left="0"/>
              <w:rPr>
                <w:caps/>
                <w:szCs w:val="24"/>
                <w:lang w:val="en-US"/>
              </w:rPr>
            </w:pPr>
            <w:r w:rsidRPr="00AE3DC2">
              <w:rPr>
                <w:noProof/>
                <w:szCs w:val="24"/>
              </w:rPr>
              <w:t>МФО</w:t>
            </w:r>
            <w:r w:rsidRPr="001E1CCB">
              <w:rPr>
                <w:noProof/>
                <w:szCs w:val="24"/>
                <w:lang w:val="en-US"/>
              </w:rPr>
              <w:t xml:space="preserve"> </w:t>
            </w:r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ben.mfo</w:t>
            </w:r>
            <w:proofErr w:type="spellEnd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  <w:r w:rsidRPr="001E1CCB">
              <w:rPr>
                <w:noProof/>
                <w:szCs w:val="24"/>
                <w:lang w:val="en-US"/>
              </w:rPr>
              <w:t xml:space="preserve"> </w:t>
            </w:r>
            <w:r w:rsidRPr="00AE3DC2">
              <w:rPr>
                <w:noProof/>
                <w:szCs w:val="24"/>
              </w:rPr>
              <w:t>ИНН</w:t>
            </w:r>
            <w:r w:rsidRPr="001E1CCB">
              <w:rPr>
                <w:noProof/>
                <w:szCs w:val="24"/>
                <w:lang w:val="en-US"/>
              </w:rPr>
              <w:t xml:space="preserve">: </w:t>
            </w:r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ben.inn</w:t>
            </w:r>
            <w:proofErr w:type="spellEnd"/>
            <w:r w:rsidR="001E1CCB" w:rsidRPr="001E1CCB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</w:tc>
      </w:tr>
      <w:tr w:rsidR="000177F0" w:rsidRPr="00CA16A7" w14:paraId="252E1BE9" w14:textId="77777777" w:rsidTr="009238A2">
        <w:tc>
          <w:tcPr>
            <w:tcW w:w="3338" w:type="dxa"/>
          </w:tcPr>
          <w:p w14:paraId="7623EB72" w14:textId="77777777" w:rsidR="000177F0" w:rsidRPr="001E1CCB" w:rsidRDefault="000177F0" w:rsidP="00A300BB">
            <w:pPr>
              <w:pStyle w:val="21"/>
              <w:ind w:left="0"/>
              <w:jc w:val="center"/>
              <w:rPr>
                <w:b/>
                <w:caps/>
                <w:szCs w:val="24"/>
                <w:lang w:val="en-US"/>
              </w:rPr>
            </w:pPr>
          </w:p>
        </w:tc>
        <w:tc>
          <w:tcPr>
            <w:tcW w:w="3366" w:type="dxa"/>
          </w:tcPr>
          <w:p w14:paraId="5B0C5871" w14:textId="77777777" w:rsidR="000177F0" w:rsidRPr="001E1CCB" w:rsidRDefault="000177F0" w:rsidP="00A300BB">
            <w:pPr>
              <w:jc w:val="center"/>
              <w:rPr>
                <w:b/>
                <w:caps/>
                <w:szCs w:val="24"/>
                <w:lang w:val="en-US"/>
              </w:rPr>
            </w:pPr>
          </w:p>
        </w:tc>
        <w:tc>
          <w:tcPr>
            <w:tcW w:w="3610" w:type="dxa"/>
          </w:tcPr>
          <w:p w14:paraId="03A9D3C7" w14:textId="77777777" w:rsidR="000177F0" w:rsidRPr="001E1CCB" w:rsidRDefault="000177F0" w:rsidP="00A300BB">
            <w:pPr>
              <w:jc w:val="center"/>
              <w:rPr>
                <w:b/>
                <w:caps/>
                <w:szCs w:val="24"/>
                <w:lang w:val="en-US"/>
              </w:rPr>
            </w:pPr>
          </w:p>
        </w:tc>
      </w:tr>
      <w:tr w:rsidR="000177F0" w:rsidRPr="00AE3DC2" w14:paraId="723B1326" w14:textId="77777777" w:rsidTr="009238A2">
        <w:tc>
          <w:tcPr>
            <w:tcW w:w="10314" w:type="dxa"/>
            <w:gridSpan w:val="3"/>
          </w:tcPr>
          <w:p w14:paraId="74F19055" w14:textId="77777777" w:rsidR="000177F0" w:rsidRPr="00AE3DC2" w:rsidRDefault="000177F0" w:rsidP="00A300BB">
            <w:pPr>
              <w:jc w:val="center"/>
              <w:rPr>
                <w:b/>
                <w:caps/>
                <w:szCs w:val="24"/>
              </w:rPr>
            </w:pPr>
            <w:r w:rsidRPr="00AE3DC2">
              <w:rPr>
                <w:b/>
                <w:caps/>
                <w:szCs w:val="24"/>
              </w:rPr>
              <w:t>подписи сторон:</w:t>
            </w:r>
          </w:p>
        </w:tc>
      </w:tr>
      <w:tr w:rsidR="000177F0" w:rsidRPr="00AE3DC2" w14:paraId="2ECCD495" w14:textId="77777777" w:rsidTr="009238A2">
        <w:tc>
          <w:tcPr>
            <w:tcW w:w="10314" w:type="dxa"/>
            <w:gridSpan w:val="3"/>
            <w:tcBorders>
              <w:bottom w:val="single" w:sz="4" w:space="0" w:color="BFBFBF" w:themeColor="background1" w:themeShade="BF"/>
            </w:tcBorders>
          </w:tcPr>
          <w:p w14:paraId="5F5A85D3" w14:textId="77777777" w:rsidR="000177F0" w:rsidRPr="00AE3DC2" w:rsidRDefault="000177F0" w:rsidP="00A300BB">
            <w:pPr>
              <w:jc w:val="center"/>
              <w:rPr>
                <w:b/>
                <w:caps/>
                <w:szCs w:val="24"/>
              </w:rPr>
            </w:pPr>
          </w:p>
        </w:tc>
      </w:tr>
      <w:tr w:rsidR="000177F0" w:rsidRPr="00AE3DC2" w14:paraId="4E531A2E" w14:textId="77777777" w:rsidTr="009238A2">
        <w:tc>
          <w:tcPr>
            <w:tcW w:w="3338" w:type="dxa"/>
            <w:tcBorders>
              <w:left w:val="single" w:sz="4" w:space="0" w:color="auto"/>
              <w:right w:val="single" w:sz="4" w:space="0" w:color="auto"/>
            </w:tcBorders>
          </w:tcPr>
          <w:p w14:paraId="0304254F" w14:textId="77777777" w:rsidR="000177F0" w:rsidRPr="00AE3DC2" w:rsidRDefault="000177F0" w:rsidP="00A300BB">
            <w:pPr>
              <w:pStyle w:val="21"/>
              <w:ind w:left="0"/>
              <w:jc w:val="left"/>
              <w:rPr>
                <w:b/>
                <w:szCs w:val="24"/>
              </w:rPr>
            </w:pPr>
            <w:r w:rsidRPr="00AE3DC2">
              <w:rPr>
                <w:b/>
                <w:szCs w:val="24"/>
              </w:rPr>
              <w:t xml:space="preserve">От </w:t>
            </w:r>
            <w:r w:rsidR="00177D1A" w:rsidRPr="00AE3DC2">
              <w:rPr>
                <w:b/>
                <w:szCs w:val="24"/>
              </w:rPr>
              <w:t>имени Страховщика</w:t>
            </w:r>
          </w:p>
        </w:tc>
        <w:tc>
          <w:tcPr>
            <w:tcW w:w="3366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17FE9F" w14:textId="77777777" w:rsidR="000177F0" w:rsidRPr="00AE3DC2" w:rsidRDefault="009238A2" w:rsidP="00A300BB">
            <w:pPr>
              <w:pStyle w:val="21"/>
              <w:ind w:left="0"/>
              <w:jc w:val="left"/>
              <w:rPr>
                <w:b/>
                <w:szCs w:val="24"/>
              </w:rPr>
            </w:pPr>
            <w:r w:rsidRPr="00AE3DC2">
              <w:rPr>
                <w:b/>
                <w:szCs w:val="24"/>
              </w:rPr>
              <w:t>От имени Страхователя</w:t>
            </w:r>
          </w:p>
        </w:tc>
        <w:tc>
          <w:tcPr>
            <w:tcW w:w="3610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208FF913" w14:textId="77777777" w:rsidR="000177F0" w:rsidRPr="00AE3DC2" w:rsidRDefault="009238A2" w:rsidP="00A300BB">
            <w:pPr>
              <w:pStyle w:val="21"/>
              <w:ind w:left="0"/>
              <w:jc w:val="left"/>
              <w:rPr>
                <w:b/>
                <w:szCs w:val="24"/>
              </w:rPr>
            </w:pPr>
            <w:r w:rsidRPr="00AE3DC2">
              <w:rPr>
                <w:b/>
                <w:szCs w:val="24"/>
              </w:rPr>
              <w:t>От имени Выгодоприобретателя</w:t>
            </w:r>
          </w:p>
        </w:tc>
      </w:tr>
      <w:tr w:rsidR="000177F0" w:rsidRPr="00AE3DC2" w14:paraId="15C1CDFB" w14:textId="77777777" w:rsidTr="009238A2">
        <w:tc>
          <w:tcPr>
            <w:tcW w:w="3338" w:type="dxa"/>
            <w:tcBorders>
              <w:left w:val="single" w:sz="4" w:space="0" w:color="auto"/>
              <w:right w:val="single" w:sz="4" w:space="0" w:color="auto"/>
            </w:tcBorders>
          </w:tcPr>
          <w:p w14:paraId="65202D1A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1E6F28D9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297EBD9D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7E3CED06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  <w:r w:rsidRPr="00AE3DC2">
              <w:rPr>
                <w:szCs w:val="24"/>
              </w:rPr>
              <w:t>_________________________</w:t>
            </w:r>
          </w:p>
          <w:p w14:paraId="025DF9D7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  <w:proofErr w:type="spellStart"/>
            <w:r w:rsidRPr="00AE3DC2">
              <w:rPr>
                <w:szCs w:val="24"/>
              </w:rPr>
              <w:t>м.п</w:t>
            </w:r>
            <w:proofErr w:type="spellEnd"/>
            <w:r w:rsidRPr="00AE3DC2">
              <w:rPr>
                <w:szCs w:val="24"/>
              </w:rPr>
              <w:t>.</w:t>
            </w:r>
          </w:p>
        </w:tc>
        <w:tc>
          <w:tcPr>
            <w:tcW w:w="3366" w:type="dxa"/>
            <w:tcBorders>
              <w:left w:val="single" w:sz="4" w:space="0" w:color="auto"/>
              <w:right w:val="single" w:sz="4" w:space="0" w:color="auto"/>
            </w:tcBorders>
          </w:tcPr>
          <w:p w14:paraId="6A466DEB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2AF3AEC9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61851A67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4A52C2E6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  <w:r w:rsidRPr="00AE3DC2">
              <w:rPr>
                <w:szCs w:val="24"/>
              </w:rPr>
              <w:t>_________________________</w:t>
            </w:r>
          </w:p>
          <w:p w14:paraId="640BD775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  <w:proofErr w:type="spellStart"/>
            <w:r w:rsidRPr="00AE3DC2">
              <w:rPr>
                <w:szCs w:val="24"/>
              </w:rPr>
              <w:t>м.п</w:t>
            </w:r>
            <w:proofErr w:type="spellEnd"/>
            <w:r w:rsidRPr="00AE3DC2">
              <w:rPr>
                <w:szCs w:val="24"/>
              </w:rPr>
              <w:t>.</w:t>
            </w:r>
          </w:p>
        </w:tc>
        <w:tc>
          <w:tcPr>
            <w:tcW w:w="3610" w:type="dxa"/>
            <w:tcBorders>
              <w:left w:val="single" w:sz="4" w:space="0" w:color="auto"/>
              <w:right w:val="single" w:sz="4" w:space="0" w:color="auto"/>
            </w:tcBorders>
          </w:tcPr>
          <w:p w14:paraId="35557E8B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2BE46893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748C8D37" w14:textId="77777777" w:rsidR="00014077" w:rsidRPr="00AE3DC2" w:rsidRDefault="00014077" w:rsidP="00A300BB">
            <w:pPr>
              <w:pStyle w:val="21"/>
              <w:ind w:left="0"/>
              <w:jc w:val="left"/>
              <w:rPr>
                <w:szCs w:val="24"/>
              </w:rPr>
            </w:pPr>
          </w:p>
          <w:p w14:paraId="4F127190" w14:textId="77777777" w:rsidR="000177F0" w:rsidRPr="00AE3DC2" w:rsidRDefault="000177F0" w:rsidP="00A300BB">
            <w:pPr>
              <w:pStyle w:val="21"/>
              <w:ind w:left="0"/>
              <w:jc w:val="left"/>
              <w:rPr>
                <w:szCs w:val="24"/>
              </w:rPr>
            </w:pPr>
            <w:r w:rsidRPr="00AE3DC2">
              <w:rPr>
                <w:szCs w:val="24"/>
              </w:rPr>
              <w:t>_________________________</w:t>
            </w:r>
          </w:p>
          <w:p w14:paraId="119B8173" w14:textId="77777777" w:rsidR="000177F0" w:rsidRPr="00AE3DC2" w:rsidRDefault="009238A2" w:rsidP="00A300BB">
            <w:pPr>
              <w:pStyle w:val="21"/>
              <w:ind w:left="0"/>
              <w:jc w:val="left"/>
              <w:rPr>
                <w:szCs w:val="24"/>
              </w:rPr>
            </w:pPr>
            <w:r w:rsidRPr="00AE3DC2">
              <w:rPr>
                <w:szCs w:val="24"/>
              </w:rPr>
              <w:t>подпись</w:t>
            </w:r>
            <w:r w:rsidR="000177F0" w:rsidRPr="00AE3DC2">
              <w:rPr>
                <w:szCs w:val="24"/>
              </w:rPr>
              <w:tab/>
            </w:r>
            <w:r w:rsidR="000177F0" w:rsidRPr="00AE3DC2">
              <w:rPr>
                <w:szCs w:val="24"/>
              </w:rPr>
              <w:tab/>
            </w:r>
          </w:p>
        </w:tc>
      </w:tr>
    </w:tbl>
    <w:p w14:paraId="4707C84F" w14:textId="77777777" w:rsidR="00F15208" w:rsidRPr="00AE3DC2" w:rsidRDefault="00F15208" w:rsidP="003D7D33">
      <w:pPr>
        <w:rPr>
          <w:b/>
          <w:bCs/>
          <w:szCs w:val="24"/>
          <w:lang w:val="en-US"/>
        </w:rPr>
      </w:pPr>
    </w:p>
    <w:p w14:paraId="109C6C66" w14:textId="77777777" w:rsidR="00B705B7" w:rsidRPr="00AE3DC2" w:rsidRDefault="00B705B7" w:rsidP="003D7D33">
      <w:pPr>
        <w:rPr>
          <w:b/>
          <w:bCs/>
          <w:szCs w:val="24"/>
          <w:lang w:val="en-US"/>
        </w:rPr>
      </w:pPr>
    </w:p>
    <w:p w14:paraId="5BF73588" w14:textId="77777777" w:rsidR="00B705B7" w:rsidRPr="00AE3DC2" w:rsidRDefault="00B705B7" w:rsidP="003D7D33">
      <w:pPr>
        <w:rPr>
          <w:b/>
          <w:bCs/>
          <w:szCs w:val="24"/>
          <w:lang w:val="en-US"/>
        </w:rPr>
      </w:pPr>
    </w:p>
    <w:p w14:paraId="35CD9041" w14:textId="77777777" w:rsidR="00B705B7" w:rsidRDefault="00B705B7" w:rsidP="003D7D33">
      <w:pPr>
        <w:rPr>
          <w:b/>
          <w:bCs/>
          <w:szCs w:val="24"/>
          <w:lang w:val="en-US"/>
        </w:rPr>
      </w:pPr>
    </w:p>
    <w:p w14:paraId="2A23CC08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3A570E25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38C686F8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3334B6A8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0850075A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0136C3A4" w14:textId="77777777" w:rsidR="00663A9E" w:rsidRDefault="00663A9E" w:rsidP="003D7D33">
      <w:pPr>
        <w:rPr>
          <w:b/>
          <w:bCs/>
          <w:szCs w:val="24"/>
          <w:lang w:val="en-US"/>
        </w:rPr>
      </w:pPr>
    </w:p>
    <w:p w14:paraId="2CFC2A0B" w14:textId="07896853" w:rsidR="0014550D" w:rsidRDefault="0014550D" w:rsidP="003D7D33">
      <w:pPr>
        <w:rPr>
          <w:b/>
          <w:bCs/>
          <w:szCs w:val="24"/>
          <w:lang w:val="en-US"/>
        </w:rPr>
      </w:pPr>
    </w:p>
    <w:p w14:paraId="3D73FFB6" w14:textId="2625AE81" w:rsidR="001E1CCB" w:rsidRDefault="001E1CCB" w:rsidP="003D7D33">
      <w:pPr>
        <w:rPr>
          <w:b/>
          <w:bCs/>
          <w:szCs w:val="24"/>
          <w:lang w:val="en-US"/>
        </w:rPr>
      </w:pPr>
    </w:p>
    <w:p w14:paraId="0EA445FC" w14:textId="4F1D9416" w:rsidR="001E1CCB" w:rsidRDefault="001E1CCB" w:rsidP="003D7D33">
      <w:pPr>
        <w:rPr>
          <w:b/>
          <w:bCs/>
          <w:szCs w:val="24"/>
          <w:lang w:val="en-US"/>
        </w:rPr>
      </w:pPr>
    </w:p>
    <w:p w14:paraId="3CC6EB08" w14:textId="36335FFC" w:rsidR="001E1CCB" w:rsidRDefault="001E1CCB" w:rsidP="003D7D33">
      <w:pPr>
        <w:rPr>
          <w:b/>
          <w:bCs/>
          <w:szCs w:val="24"/>
          <w:lang w:val="en-US"/>
        </w:rPr>
      </w:pPr>
    </w:p>
    <w:p w14:paraId="6BF6045C" w14:textId="58123801" w:rsidR="001E1CCB" w:rsidRDefault="001E1CCB" w:rsidP="003D7D33">
      <w:pPr>
        <w:rPr>
          <w:b/>
          <w:bCs/>
          <w:szCs w:val="24"/>
          <w:lang w:val="en-US"/>
        </w:rPr>
      </w:pPr>
    </w:p>
    <w:p w14:paraId="4DFB5E7F" w14:textId="3F6509B3" w:rsidR="001E1CCB" w:rsidRDefault="001E1CCB" w:rsidP="003D7D33">
      <w:pPr>
        <w:rPr>
          <w:b/>
          <w:bCs/>
          <w:szCs w:val="24"/>
          <w:lang w:val="en-US"/>
        </w:rPr>
      </w:pPr>
    </w:p>
    <w:p w14:paraId="2231F085" w14:textId="70E4E5A5" w:rsidR="001E1CCB" w:rsidRDefault="001E1CCB" w:rsidP="003D7D33">
      <w:pPr>
        <w:rPr>
          <w:b/>
          <w:bCs/>
          <w:szCs w:val="24"/>
          <w:lang w:val="en-US"/>
        </w:rPr>
      </w:pPr>
    </w:p>
    <w:p w14:paraId="184AE826" w14:textId="77777777" w:rsidR="001E1CCB" w:rsidRPr="00AE3DC2" w:rsidRDefault="001E1CCB" w:rsidP="003D7D33">
      <w:pPr>
        <w:rPr>
          <w:b/>
          <w:bCs/>
          <w:szCs w:val="24"/>
          <w:lang w:val="en-US"/>
        </w:rPr>
      </w:pPr>
    </w:p>
    <w:p w14:paraId="60E5BC11" w14:textId="77777777" w:rsidR="00B705B7" w:rsidRPr="00AE3DC2" w:rsidRDefault="00B705B7" w:rsidP="003D7D33">
      <w:pPr>
        <w:rPr>
          <w:b/>
          <w:bCs/>
          <w:szCs w:val="24"/>
          <w:lang w:val="en-US"/>
        </w:rPr>
      </w:pPr>
    </w:p>
    <w:p w14:paraId="686CB5DF" w14:textId="77777777" w:rsidR="00B705B7" w:rsidRPr="00AE3DC2" w:rsidRDefault="00B705B7" w:rsidP="003D7D33">
      <w:pPr>
        <w:rPr>
          <w:b/>
          <w:bCs/>
          <w:szCs w:val="24"/>
          <w:lang w:val="en-US"/>
        </w:rPr>
      </w:pPr>
    </w:p>
    <w:tbl>
      <w:tblPr>
        <w:tblW w:w="10072" w:type="dxa"/>
        <w:tblInd w:w="11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2135"/>
        <w:gridCol w:w="1894"/>
        <w:gridCol w:w="694"/>
        <w:gridCol w:w="1639"/>
      </w:tblGrid>
      <w:tr w:rsidR="00B705B7" w:rsidRPr="00AE3DC2" w14:paraId="4207740B" w14:textId="77777777" w:rsidTr="00AF4711">
        <w:tc>
          <w:tcPr>
            <w:tcW w:w="5845" w:type="dxa"/>
            <w:gridSpan w:val="2"/>
            <w:tcBorders>
              <w:top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8A1E81" w14:textId="77777777" w:rsidR="00B705B7" w:rsidRPr="00AE3DC2" w:rsidRDefault="00B705B7" w:rsidP="00944BF4">
            <w:pPr>
              <w:jc w:val="center"/>
              <w:rPr>
                <w:b/>
                <w:szCs w:val="24"/>
              </w:rPr>
            </w:pPr>
            <w:r w:rsidRPr="00AE3DC2">
              <w:rPr>
                <w:b/>
                <w:szCs w:val="24"/>
              </w:rPr>
              <w:br w:type="page"/>
              <w:t>Приложение №1</w:t>
            </w:r>
          </w:p>
          <w:p w14:paraId="26C10352" w14:textId="77777777" w:rsidR="00B705B7" w:rsidRPr="00AE3DC2" w:rsidRDefault="00B705B7" w:rsidP="0083785D">
            <w:pPr>
              <w:jc w:val="center"/>
              <w:rPr>
                <w:b/>
                <w:caps/>
                <w:szCs w:val="24"/>
              </w:rPr>
            </w:pPr>
            <w:r w:rsidRPr="00AE3DC2">
              <w:rPr>
                <w:b/>
                <w:szCs w:val="24"/>
              </w:rPr>
              <w:t>к Договору страхования заемщика от несчастных случаев</w:t>
            </w:r>
          </w:p>
        </w:tc>
        <w:tc>
          <w:tcPr>
            <w:tcW w:w="1894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55A92D11" w14:textId="77777777" w:rsidR="00B705B7" w:rsidRPr="001E1CCB" w:rsidRDefault="00B705B7" w:rsidP="00944BF4">
            <w:pPr>
              <w:jc w:val="center"/>
              <w:rPr>
                <w:b/>
                <w:color w:val="FF0000"/>
                <w:szCs w:val="24"/>
              </w:rPr>
            </w:pPr>
            <w:r w:rsidRPr="001E1CCB">
              <w:rPr>
                <w:b/>
                <w:color w:val="FF0000"/>
                <w:szCs w:val="24"/>
              </w:rPr>
              <w:t>№______</w:t>
            </w:r>
          </w:p>
        </w:tc>
        <w:tc>
          <w:tcPr>
            <w:tcW w:w="694" w:type="dxa"/>
            <w:tcBorders>
              <w:top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32BB91" w14:textId="77777777" w:rsidR="00B705B7" w:rsidRPr="001E1CCB" w:rsidRDefault="00B705B7" w:rsidP="00944BF4">
            <w:pPr>
              <w:jc w:val="center"/>
              <w:rPr>
                <w:b/>
                <w:color w:val="FF0000"/>
                <w:szCs w:val="24"/>
              </w:rPr>
            </w:pPr>
            <w:r w:rsidRPr="001E1CCB">
              <w:rPr>
                <w:b/>
                <w:color w:val="FF0000"/>
                <w:szCs w:val="24"/>
              </w:rPr>
              <w:t>от</w:t>
            </w:r>
          </w:p>
        </w:tc>
        <w:tc>
          <w:tcPr>
            <w:tcW w:w="1639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73529412" w14:textId="77777777" w:rsidR="00B705B7" w:rsidRPr="001E1CCB" w:rsidRDefault="00B705B7" w:rsidP="00AF4711">
            <w:pPr>
              <w:jc w:val="center"/>
              <w:rPr>
                <w:b/>
                <w:color w:val="FF0000"/>
                <w:szCs w:val="24"/>
              </w:rPr>
            </w:pPr>
            <w:r w:rsidRPr="001E1CCB">
              <w:rPr>
                <w:b/>
                <w:color w:val="FF0000"/>
                <w:szCs w:val="24"/>
              </w:rPr>
              <w:t>____ 20__г.</w:t>
            </w:r>
          </w:p>
        </w:tc>
      </w:tr>
      <w:tr w:rsidR="00B705B7" w:rsidRPr="00AE3DC2" w14:paraId="333C1FE7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2FBAD6D" w14:textId="77777777" w:rsidR="00B705B7" w:rsidRPr="00AE3DC2" w:rsidRDefault="00B705B7" w:rsidP="00944BF4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C3909DB" w14:textId="77777777" w:rsidR="00B705B7" w:rsidRPr="00AE3DC2" w:rsidRDefault="00B705B7" w:rsidP="00944BF4">
            <w:pPr>
              <w:rPr>
                <w:szCs w:val="24"/>
              </w:rPr>
            </w:pPr>
          </w:p>
        </w:tc>
      </w:tr>
      <w:tr w:rsidR="00B705B7" w:rsidRPr="00AE3DC2" w14:paraId="2F7FA80A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0B8D0" w14:textId="77777777" w:rsidR="00B705B7" w:rsidRPr="00AE3DC2" w:rsidRDefault="00B705B7" w:rsidP="00944BF4">
            <w:pPr>
              <w:rPr>
                <w:b/>
                <w:szCs w:val="24"/>
              </w:rPr>
            </w:pPr>
            <w:r w:rsidRPr="00AE3DC2">
              <w:rPr>
                <w:b/>
                <w:bCs/>
                <w:szCs w:val="24"/>
              </w:rPr>
              <w:t>1. Страхователь: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B983" w14:textId="36C79DAC" w:rsidR="00B705B7" w:rsidRPr="00AE3DC2" w:rsidRDefault="001E1CCB" w:rsidP="00944BF4">
            <w:pPr>
              <w:rPr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26C8870A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F5E4C1E" w14:textId="77777777" w:rsidR="00B705B7" w:rsidRPr="00AE3DC2" w:rsidRDefault="00B705B7" w:rsidP="00944BF4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F9AF57C" w14:textId="77777777" w:rsidR="00B705B7" w:rsidRPr="00AE3DC2" w:rsidRDefault="00B705B7" w:rsidP="00944BF4">
            <w:pPr>
              <w:rPr>
                <w:szCs w:val="24"/>
              </w:rPr>
            </w:pPr>
          </w:p>
        </w:tc>
      </w:tr>
      <w:tr w:rsidR="00B705B7" w:rsidRPr="00AE3DC2" w14:paraId="06B691D8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F1612C" w14:textId="77777777" w:rsidR="00B705B7" w:rsidRPr="00AE3DC2" w:rsidRDefault="00BC2437" w:rsidP="00BC2437">
            <w:pPr>
              <w:rPr>
                <w:b/>
                <w:bCs/>
                <w:szCs w:val="24"/>
              </w:rPr>
            </w:pPr>
            <w:r w:rsidRPr="00AE3DC2">
              <w:rPr>
                <w:b/>
                <w:bCs/>
                <w:szCs w:val="24"/>
              </w:rPr>
              <w:t>2</w:t>
            </w:r>
            <w:r w:rsidR="00B705B7" w:rsidRPr="00AE3DC2">
              <w:rPr>
                <w:b/>
                <w:bCs/>
                <w:szCs w:val="24"/>
              </w:rPr>
              <w:t>. Застрахованное лицо: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9CD52" w14:textId="02EEF6CA" w:rsidR="00B705B7" w:rsidRPr="00AE3DC2" w:rsidRDefault="001E1CCB" w:rsidP="00B705B7">
            <w:pPr>
              <w:rPr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ins_per.fio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6BE1F58B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05B0C9" w14:textId="77777777" w:rsidR="00B705B7" w:rsidRPr="00AE3DC2" w:rsidRDefault="00B705B7" w:rsidP="00B705B7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65BD407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AE3DC2" w14:paraId="22E6ED99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95D001" w14:textId="77777777" w:rsidR="00B705B7" w:rsidRPr="00AE3DC2" w:rsidRDefault="00BC2437" w:rsidP="00B705B7">
            <w:pPr>
              <w:rPr>
                <w:b/>
                <w:szCs w:val="24"/>
              </w:rPr>
            </w:pPr>
            <w:r w:rsidRPr="00AE3DC2">
              <w:rPr>
                <w:b/>
                <w:bCs/>
                <w:szCs w:val="24"/>
              </w:rPr>
              <w:t>3</w:t>
            </w:r>
            <w:r w:rsidR="00B705B7" w:rsidRPr="00AE3DC2">
              <w:rPr>
                <w:b/>
                <w:bCs/>
                <w:szCs w:val="24"/>
              </w:rPr>
              <w:t>. Адрес Застрахованного лица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98F9A" w14:textId="3209E68E" w:rsidR="00B705B7" w:rsidRPr="00AE3DC2" w:rsidRDefault="001E1CCB" w:rsidP="00B705B7">
            <w:pPr>
              <w:rPr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ins_per.add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49F13A33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035DA94" w14:textId="77777777" w:rsidR="00B705B7" w:rsidRPr="00AE3DC2" w:rsidRDefault="00B705B7" w:rsidP="00B705B7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D0F2AFD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AE3DC2" w14:paraId="4492102D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528DF8" w14:textId="77777777" w:rsidR="00B705B7" w:rsidRPr="00AE3DC2" w:rsidRDefault="00BC243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  <w:rPr>
                <w:b/>
                <w:bCs/>
              </w:rPr>
            </w:pPr>
            <w:r w:rsidRPr="00AE3DC2">
              <w:rPr>
                <w:b/>
                <w:bCs/>
              </w:rPr>
              <w:t xml:space="preserve"> </w:t>
            </w:r>
            <w:r w:rsidR="00B705B7" w:rsidRPr="00CA3046">
              <w:rPr>
                <w:b/>
                <w:bCs/>
                <w:highlight w:val="yellow"/>
              </w:rPr>
              <w:t>Дата рождения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3BF5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AE3DC2" w14:paraId="0AEC4707" w14:textId="77777777" w:rsidTr="00AF4711">
        <w:tc>
          <w:tcPr>
            <w:tcW w:w="3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8376F3" w14:textId="77777777" w:rsidR="00B705B7" w:rsidRPr="00AE3DC2" w:rsidRDefault="00B705B7" w:rsidP="00AF4711">
            <w:pPr>
              <w:tabs>
                <w:tab w:val="left" w:pos="336"/>
              </w:tabs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7711A1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CA16A7" w14:paraId="3564F9CB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6D7CA2" w14:textId="77777777" w:rsidR="00B705B7" w:rsidRPr="00AE3DC2" w:rsidRDefault="00B705B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  <w:rPr>
                <w:b/>
                <w:bCs/>
              </w:rPr>
            </w:pPr>
            <w:r w:rsidRPr="00AE3DC2">
              <w:rPr>
                <w:b/>
                <w:bCs/>
              </w:rPr>
              <w:t>Номер паспорта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32951" w14:textId="5616B7E8" w:rsidR="00B705B7" w:rsidRPr="00CA3046" w:rsidRDefault="00CA3046" w:rsidP="00B705B7">
            <w:pPr>
              <w:rPr>
                <w:szCs w:val="24"/>
                <w:lang w:val="en-US"/>
              </w:rPr>
            </w:pPr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ins_per.pas_ser</w:t>
            </w:r>
            <w:proofErr w:type="spellEnd"/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} </w:t>
            </w:r>
            <w:r w:rsidR="001E1CCB"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="001E1CCB"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ins_per.pas_num</w:t>
            </w:r>
            <w:proofErr w:type="spellEnd"/>
            <w:r w:rsidR="001E1CCB"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</w:tc>
      </w:tr>
      <w:tr w:rsidR="00B705B7" w:rsidRPr="00CA16A7" w14:paraId="59D7907D" w14:textId="77777777" w:rsidTr="00AF4711">
        <w:tc>
          <w:tcPr>
            <w:tcW w:w="3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CFB3D7" w14:textId="77777777" w:rsidR="00B705B7" w:rsidRPr="00CA3046" w:rsidRDefault="00B705B7" w:rsidP="00AF4711">
            <w:pPr>
              <w:tabs>
                <w:tab w:val="left" w:pos="336"/>
              </w:tabs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3329CE" w14:textId="77777777" w:rsidR="00B705B7" w:rsidRPr="00CA3046" w:rsidRDefault="00B705B7" w:rsidP="00B705B7">
            <w:pPr>
              <w:rPr>
                <w:szCs w:val="24"/>
                <w:lang w:val="en-US"/>
              </w:rPr>
            </w:pPr>
          </w:p>
        </w:tc>
      </w:tr>
      <w:tr w:rsidR="00B705B7" w:rsidRPr="00AE3DC2" w14:paraId="57B2544B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CEDE48" w14:textId="77777777" w:rsidR="00B705B7" w:rsidRPr="00AE3DC2" w:rsidRDefault="00B705B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  <w:rPr>
                <w:b/>
                <w:bCs/>
              </w:rPr>
            </w:pPr>
            <w:r w:rsidRPr="00AE3DC2">
              <w:rPr>
                <w:b/>
                <w:bCs/>
              </w:rPr>
              <w:t>Выгодоприобретатель: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245F3" w14:textId="33B640CA" w:rsidR="00B705B7" w:rsidRPr="00AE3DC2" w:rsidRDefault="00CA3046" w:rsidP="00B705B7">
            <w:pPr>
              <w:rPr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ben.fio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4A9AE31B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F5892FE" w14:textId="77777777" w:rsidR="00B705B7" w:rsidRPr="00AE3DC2" w:rsidRDefault="00B705B7" w:rsidP="00AF4711">
            <w:pPr>
              <w:tabs>
                <w:tab w:val="left" w:pos="336"/>
              </w:tabs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40BFAA2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CA16A7" w14:paraId="7EB016E1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5CE0" w14:textId="77777777" w:rsidR="00B705B7" w:rsidRPr="00AE3DC2" w:rsidRDefault="00B705B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</w:pPr>
            <w:r w:rsidRPr="00AE3DC2">
              <w:rPr>
                <w:b/>
                <w:bCs/>
              </w:rPr>
              <w:t>Кредитный договор:</w:t>
            </w:r>
          </w:p>
        </w:tc>
        <w:tc>
          <w:tcPr>
            <w:tcW w:w="63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BD97" w14:textId="0CC656BF" w:rsidR="00B705B7" w:rsidRPr="00CA3046" w:rsidRDefault="00CA3046" w:rsidP="00B705B7">
            <w:pPr>
              <w:rPr>
                <w:szCs w:val="24"/>
                <w:lang w:val="en-US"/>
              </w:rPr>
            </w:pPr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</w:t>
            </w:r>
            <w:proofErr w:type="spellStart"/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con_bor_acc.loa_agr</w:t>
            </w:r>
            <w:proofErr w:type="spellEnd"/>
            <w:r w:rsidRPr="00CA3046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}</w:t>
            </w:r>
          </w:p>
        </w:tc>
      </w:tr>
      <w:tr w:rsidR="00B705B7" w:rsidRPr="00CA16A7" w14:paraId="7B404B45" w14:textId="77777777" w:rsidTr="00AF4711">
        <w:tc>
          <w:tcPr>
            <w:tcW w:w="3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6AAB73" w14:textId="77777777" w:rsidR="00B705B7" w:rsidRPr="00CA3046" w:rsidRDefault="00B705B7" w:rsidP="00AF4711">
            <w:pPr>
              <w:tabs>
                <w:tab w:val="left" w:pos="336"/>
              </w:tabs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404267" w14:textId="77777777" w:rsidR="00B705B7" w:rsidRPr="00CA3046" w:rsidRDefault="00B705B7" w:rsidP="00B705B7">
            <w:pPr>
              <w:rPr>
                <w:szCs w:val="24"/>
                <w:lang w:val="en-US"/>
              </w:rPr>
            </w:pPr>
          </w:p>
        </w:tc>
      </w:tr>
      <w:tr w:rsidR="00B705B7" w:rsidRPr="00AE3DC2" w14:paraId="5B488188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9ECF" w14:textId="77777777" w:rsidR="00B705B7" w:rsidRPr="00AE3DC2" w:rsidRDefault="00B705B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  <w:rPr>
                <w:b/>
                <w:bCs/>
              </w:rPr>
            </w:pPr>
            <w:r w:rsidRPr="00AE3DC2">
              <w:rPr>
                <w:b/>
                <w:bCs/>
              </w:rPr>
              <w:t>Сумма кредита</w:t>
            </w:r>
          </w:p>
        </w:tc>
        <w:tc>
          <w:tcPr>
            <w:tcW w:w="63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5813" w14:textId="38824933" w:rsidR="00B705B7" w:rsidRPr="00AE3DC2" w:rsidRDefault="00CA3046" w:rsidP="00B705B7">
            <w:pPr>
              <w:rPr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pol</w:t>
            </w:r>
            <w:proofErr w:type="spellEnd"/>
            <w:r w:rsid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.</w:t>
            </w:r>
            <w:r w:rsidR="00CA16A7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0</w:t>
            </w:r>
            <w:r>
              <w:rPr>
                <w:rFonts w:ascii="Source Sans Pro" w:hAnsi="Source Sans Pro"/>
                <w:color w:val="212529"/>
                <w:shd w:val="clear" w:color="auto" w:fill="FFFFFF"/>
              </w:rPr>
              <w:t>.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ins_sum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70A2B1C9" w14:textId="77777777" w:rsidTr="00AF4711"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79E13D4" w14:textId="77777777" w:rsidR="00B705B7" w:rsidRPr="00AE3DC2" w:rsidRDefault="00B705B7" w:rsidP="00AF4711">
            <w:pPr>
              <w:tabs>
                <w:tab w:val="left" w:pos="336"/>
              </w:tabs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66B6230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AE3DC2" w14:paraId="4ECA1FB8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8B70DE" w14:textId="77777777" w:rsidR="00B705B7" w:rsidRPr="00AE3DC2" w:rsidRDefault="00B705B7" w:rsidP="00AF4711">
            <w:pPr>
              <w:pStyle w:val="ae"/>
              <w:numPr>
                <w:ilvl w:val="0"/>
                <w:numId w:val="15"/>
              </w:numPr>
              <w:tabs>
                <w:tab w:val="left" w:pos="336"/>
              </w:tabs>
              <w:ind w:left="0" w:firstLine="0"/>
              <w:rPr>
                <w:b/>
              </w:rPr>
            </w:pPr>
            <w:r w:rsidRPr="00AE3DC2">
              <w:rPr>
                <w:b/>
                <w:bCs/>
              </w:rPr>
              <w:t>Страховая сумма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D06F" w14:textId="0148C0A3" w:rsidR="00B705B7" w:rsidRPr="00AE3DC2" w:rsidRDefault="00CA3046" w:rsidP="00B705B7">
            <w:pPr>
              <w:rPr>
                <w:b/>
                <w:i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pol</w:t>
            </w:r>
            <w:proofErr w:type="spellEnd"/>
            <w:r w:rsidR="00655748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.</w:t>
            </w:r>
            <w:r w:rsidR="00CA16A7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0</w:t>
            </w:r>
            <w:r>
              <w:rPr>
                <w:rFonts w:ascii="Source Sans Pro" w:hAnsi="Source Sans Pro"/>
                <w:color w:val="212529"/>
                <w:shd w:val="clear" w:color="auto" w:fill="FFFFFF"/>
              </w:rPr>
              <w:t>.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ins_sum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150C0D58" w14:textId="77777777" w:rsidTr="00AF4711"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2FB72D" w14:textId="77777777" w:rsidR="00B705B7" w:rsidRPr="00AE3DC2" w:rsidRDefault="00B705B7" w:rsidP="00B705B7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931151" w14:textId="77777777" w:rsidR="00B705B7" w:rsidRPr="00AE3DC2" w:rsidRDefault="00B705B7" w:rsidP="00B705B7">
            <w:pPr>
              <w:jc w:val="center"/>
              <w:rPr>
                <w:szCs w:val="24"/>
              </w:rPr>
            </w:pPr>
          </w:p>
        </w:tc>
      </w:tr>
      <w:tr w:rsidR="00B705B7" w:rsidRPr="00AE3DC2" w14:paraId="4D6A40A9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68B64C" w14:textId="77777777" w:rsidR="00B705B7" w:rsidRPr="00AE3DC2" w:rsidRDefault="00BC2437" w:rsidP="00BC2437">
            <w:pPr>
              <w:pStyle w:val="ae"/>
              <w:numPr>
                <w:ilvl w:val="0"/>
                <w:numId w:val="15"/>
              </w:numPr>
              <w:tabs>
                <w:tab w:val="left" w:pos="318"/>
              </w:tabs>
              <w:ind w:left="0" w:firstLine="0"/>
              <w:rPr>
                <w:b/>
              </w:rPr>
            </w:pPr>
            <w:r w:rsidRPr="00AE3DC2">
              <w:rPr>
                <w:b/>
                <w:bCs/>
              </w:rPr>
              <w:t>П</w:t>
            </w:r>
            <w:r w:rsidR="00B705B7" w:rsidRPr="00AE3DC2">
              <w:rPr>
                <w:b/>
                <w:bCs/>
              </w:rPr>
              <w:t>ериод</w:t>
            </w:r>
            <w:r w:rsidR="00B705B7" w:rsidRPr="00AE3DC2">
              <w:rPr>
                <w:b/>
              </w:rPr>
              <w:t xml:space="preserve"> страхования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4677" w14:textId="54061F37" w:rsidR="00B705B7" w:rsidRPr="00AE3DC2" w:rsidRDefault="00B705B7" w:rsidP="009238A2">
            <w:pPr>
              <w:rPr>
                <w:szCs w:val="24"/>
              </w:rPr>
            </w:pPr>
            <w:r w:rsidRPr="00AE3DC2">
              <w:rPr>
                <w:szCs w:val="24"/>
              </w:rPr>
              <w:t xml:space="preserve">с </w:t>
            </w:r>
            <w:r w:rsidR="00CA3046"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 w:rsidR="00CA3046">
              <w:rPr>
                <w:rFonts w:ascii="Source Sans Pro" w:hAnsi="Source Sans Pro"/>
                <w:color w:val="212529"/>
                <w:shd w:val="clear" w:color="auto" w:fill="FFFFFF"/>
              </w:rPr>
              <w:t>con.fro</w:t>
            </w:r>
            <w:proofErr w:type="spellEnd"/>
            <w:r w:rsidR="00CA3046"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  <w:r w:rsidRPr="00AE3DC2">
              <w:rPr>
                <w:szCs w:val="24"/>
              </w:rPr>
              <w:t xml:space="preserve"> года по </w:t>
            </w:r>
            <w:r w:rsidR="00CA3046">
              <w:rPr>
                <w:rFonts w:ascii="Source Sans Pro" w:hAnsi="Source Sans Pro"/>
                <w:color w:val="212529"/>
                <w:shd w:val="clear" w:color="auto" w:fill="FFFFFF"/>
              </w:rPr>
              <w:t>${con.to}</w:t>
            </w:r>
            <w:r w:rsidRPr="00AE3DC2">
              <w:rPr>
                <w:szCs w:val="24"/>
              </w:rPr>
              <w:t xml:space="preserve"> года (обе даты включительно).</w:t>
            </w:r>
          </w:p>
        </w:tc>
      </w:tr>
      <w:tr w:rsidR="00B705B7" w:rsidRPr="00AE3DC2" w14:paraId="08F1810D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03F6FEF" w14:textId="77777777" w:rsidR="00B705B7" w:rsidRPr="00AE3DC2" w:rsidRDefault="00B705B7" w:rsidP="00B705B7">
            <w:pPr>
              <w:rPr>
                <w:b/>
                <w:cap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CB5E3D1" w14:textId="77777777" w:rsidR="00B705B7" w:rsidRPr="00AE3DC2" w:rsidRDefault="00B705B7" w:rsidP="00B705B7">
            <w:pPr>
              <w:rPr>
                <w:szCs w:val="24"/>
              </w:rPr>
            </w:pPr>
          </w:p>
        </w:tc>
      </w:tr>
      <w:tr w:rsidR="00B705B7" w:rsidRPr="00AE3DC2" w14:paraId="0A44F932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F09375" w14:textId="77777777" w:rsidR="00B705B7" w:rsidRPr="00AE3DC2" w:rsidRDefault="00B705B7" w:rsidP="00BC2437">
            <w:pPr>
              <w:pStyle w:val="ae"/>
              <w:numPr>
                <w:ilvl w:val="0"/>
                <w:numId w:val="15"/>
              </w:numPr>
              <w:tabs>
                <w:tab w:val="left" w:pos="318"/>
              </w:tabs>
              <w:ind w:left="0" w:firstLine="0"/>
              <w:rPr>
                <w:b/>
              </w:rPr>
            </w:pPr>
            <w:r w:rsidRPr="00AE3DC2">
              <w:rPr>
                <w:b/>
                <w:bCs/>
              </w:rPr>
              <w:t>Валюта Договора: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5D123" w14:textId="01977D25" w:rsidR="00B705B7" w:rsidRPr="00AE3DC2" w:rsidRDefault="00CA3046" w:rsidP="00B705B7">
            <w:pPr>
              <w:rPr>
                <w:i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con.cur_id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</w:tr>
      <w:tr w:rsidR="00B705B7" w:rsidRPr="00AE3DC2" w14:paraId="11B795EC" w14:textId="77777777" w:rsidTr="00AF4711">
        <w:tc>
          <w:tcPr>
            <w:tcW w:w="3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189F9A" w14:textId="77777777" w:rsidR="00B705B7" w:rsidRPr="00AE3DC2" w:rsidRDefault="00B705B7" w:rsidP="00B705B7">
            <w:pPr>
              <w:rPr>
                <w:b/>
                <w:bCs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AF7F68" w14:textId="77777777" w:rsidR="00B705B7" w:rsidRPr="00AE3DC2" w:rsidRDefault="00B705B7" w:rsidP="00B705B7">
            <w:pPr>
              <w:rPr>
                <w:i/>
                <w:szCs w:val="24"/>
              </w:rPr>
            </w:pPr>
          </w:p>
        </w:tc>
      </w:tr>
      <w:tr w:rsidR="00B705B7" w:rsidRPr="00AE3DC2" w14:paraId="777A19A0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F29BE" w14:textId="77777777" w:rsidR="00B705B7" w:rsidRPr="00AE3DC2" w:rsidRDefault="00B705B7" w:rsidP="00BC2437">
            <w:pPr>
              <w:pStyle w:val="ae"/>
              <w:numPr>
                <w:ilvl w:val="0"/>
                <w:numId w:val="15"/>
              </w:numPr>
              <w:tabs>
                <w:tab w:val="left" w:pos="318"/>
              </w:tabs>
              <w:ind w:left="0" w:firstLine="0"/>
              <w:rPr>
                <w:b/>
              </w:rPr>
            </w:pPr>
            <w:r w:rsidRPr="00CA3046">
              <w:rPr>
                <w:b/>
                <w:bCs/>
                <w:highlight w:val="yellow"/>
              </w:rPr>
              <w:t>Страховая</w:t>
            </w:r>
            <w:r w:rsidRPr="00CA3046">
              <w:rPr>
                <w:b/>
                <w:highlight w:val="yellow"/>
              </w:rPr>
              <w:t xml:space="preserve"> премия, всего:</w:t>
            </w:r>
          </w:p>
        </w:tc>
        <w:tc>
          <w:tcPr>
            <w:tcW w:w="636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41E7" w14:textId="77777777" w:rsidR="00B705B7" w:rsidRPr="00AE3DC2" w:rsidRDefault="00B705B7" w:rsidP="00B705B7">
            <w:pPr>
              <w:rPr>
                <w:i/>
                <w:szCs w:val="24"/>
              </w:rPr>
            </w:pPr>
            <w:r w:rsidRPr="00AE3DC2">
              <w:rPr>
                <w:rFonts w:eastAsia="Arial Unicode MS"/>
                <w:b/>
                <w:bCs/>
                <w:szCs w:val="24"/>
              </w:rPr>
              <w:t>_______________ (____________) _______, (без НДС и Акцизного налога).</w:t>
            </w:r>
          </w:p>
        </w:tc>
      </w:tr>
      <w:tr w:rsidR="00B705B7" w:rsidRPr="00AE3DC2" w14:paraId="16107071" w14:textId="77777777" w:rsidTr="00AF4711">
        <w:tc>
          <w:tcPr>
            <w:tcW w:w="371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235FFBF" w14:textId="77777777" w:rsidR="00B705B7" w:rsidRPr="00AE3DC2" w:rsidRDefault="00B705B7" w:rsidP="00B705B7">
            <w:pPr>
              <w:numPr>
                <w:ilvl w:val="12"/>
                <w:numId w:val="0"/>
              </w:numPr>
              <w:ind w:hanging="295"/>
              <w:rPr>
                <w:b/>
                <w:szCs w:val="24"/>
              </w:rPr>
            </w:pP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CA0F62A" w14:textId="77777777" w:rsidR="00B705B7" w:rsidRPr="00AE3DC2" w:rsidRDefault="00B705B7" w:rsidP="00B705B7">
            <w:pPr>
              <w:jc w:val="center"/>
              <w:rPr>
                <w:i/>
                <w:szCs w:val="24"/>
              </w:rPr>
            </w:pPr>
          </w:p>
        </w:tc>
      </w:tr>
      <w:tr w:rsidR="00B705B7" w:rsidRPr="00AE3DC2" w14:paraId="670E4D81" w14:textId="77777777" w:rsidTr="00AF4711">
        <w:tc>
          <w:tcPr>
            <w:tcW w:w="3710" w:type="dxa"/>
            <w:tcBorders>
              <w:top w:val="nil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0FB667F6" w14:textId="77777777" w:rsidR="00B705B7" w:rsidRPr="00AE3DC2" w:rsidRDefault="00B705B7" w:rsidP="00BC2437">
            <w:pPr>
              <w:pStyle w:val="ae"/>
              <w:numPr>
                <w:ilvl w:val="0"/>
                <w:numId w:val="15"/>
              </w:numPr>
              <w:tabs>
                <w:tab w:val="left" w:pos="318"/>
              </w:tabs>
              <w:ind w:left="0" w:firstLine="0"/>
              <w:rPr>
                <w:b/>
              </w:rPr>
            </w:pPr>
            <w:r w:rsidRPr="00AE3DC2">
              <w:rPr>
                <w:b/>
                <w:bCs/>
              </w:rPr>
              <w:t>Страховая</w:t>
            </w:r>
            <w:r w:rsidRPr="00AE3DC2">
              <w:rPr>
                <w:b/>
              </w:rPr>
              <w:t xml:space="preserve"> премия оплачивается:</w:t>
            </w:r>
          </w:p>
        </w:tc>
        <w:tc>
          <w:tcPr>
            <w:tcW w:w="6362" w:type="dxa"/>
            <w:gridSpan w:val="4"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63BEF1BA" w14:textId="77777777" w:rsidR="00B705B7" w:rsidRPr="00AE3DC2" w:rsidRDefault="00B705B7" w:rsidP="00B705B7">
            <w:pPr>
              <w:ind w:right="57"/>
              <w:jc w:val="both"/>
              <w:rPr>
                <w:rFonts w:eastAsia="Arial Unicode MS"/>
                <w:iCs/>
                <w:szCs w:val="24"/>
              </w:rPr>
            </w:pPr>
            <w:r w:rsidRPr="00AE3DC2">
              <w:rPr>
                <w:rFonts w:eastAsia="Arial Unicode MS"/>
                <w:iCs/>
                <w:szCs w:val="24"/>
              </w:rPr>
              <w:t>Единовременно, в течение 5 (пяти) рабочих дней с даты подписания настоящего Договора.</w:t>
            </w:r>
          </w:p>
          <w:p w14:paraId="2F4C509A" w14:textId="77777777" w:rsidR="00B705B7" w:rsidRPr="00AE3DC2" w:rsidRDefault="00B705B7" w:rsidP="00B705B7">
            <w:pPr>
              <w:ind w:left="142" w:right="57"/>
              <w:jc w:val="both"/>
              <w:rPr>
                <w:rFonts w:eastAsia="Arial Unicode MS"/>
                <w:b/>
                <w:iCs/>
                <w:szCs w:val="24"/>
              </w:rPr>
            </w:pPr>
          </w:p>
          <w:p w14:paraId="1DBCEA3B" w14:textId="77777777" w:rsidR="00B705B7" w:rsidRPr="00AE3DC2" w:rsidRDefault="00B705B7" w:rsidP="00B705B7">
            <w:pPr>
              <w:ind w:right="57"/>
              <w:jc w:val="both"/>
              <w:rPr>
                <w:rFonts w:eastAsia="Arial Unicode MS"/>
                <w:i/>
                <w:iCs/>
                <w:color w:val="FF0000"/>
                <w:szCs w:val="24"/>
              </w:rPr>
            </w:pPr>
            <w:r w:rsidRPr="00AE3DC2">
              <w:rPr>
                <w:rFonts w:eastAsia="Arial Unicode MS"/>
                <w:i/>
                <w:iCs/>
                <w:color w:val="FF0000"/>
                <w:szCs w:val="24"/>
              </w:rPr>
              <w:t>или при оплате частями:</w:t>
            </w:r>
          </w:p>
          <w:p w14:paraId="73729B71" w14:textId="61241073" w:rsidR="00B705B7" w:rsidRPr="00AE3DC2" w:rsidRDefault="00B705B7" w:rsidP="00B705B7">
            <w:pPr>
              <w:ind w:right="57"/>
              <w:jc w:val="both"/>
              <w:rPr>
                <w:rFonts w:eastAsia="Arial Unicode MS"/>
                <w:iCs/>
                <w:szCs w:val="24"/>
              </w:rPr>
            </w:pPr>
            <w:r w:rsidRPr="00AE3DC2">
              <w:rPr>
                <w:rFonts w:eastAsia="Arial Unicode MS"/>
                <w:iCs/>
                <w:szCs w:val="24"/>
              </w:rPr>
              <w:t xml:space="preserve">1-взнос до </w:t>
            </w:r>
            <w:r w:rsidR="00CA3046">
              <w:rPr>
                <w:rFonts w:ascii="Source Sans Pro" w:hAnsi="Source Sans Pro"/>
                <w:color w:val="212529"/>
              </w:rPr>
              <w:t>${tra.0.fro}</w:t>
            </w:r>
            <w:r w:rsidR="00CA3046" w:rsidRPr="00AE3DC2">
              <w:rPr>
                <w:rFonts w:eastAsia="Arial Unicode MS"/>
                <w:iCs/>
                <w:szCs w:val="24"/>
              </w:rPr>
              <w:t xml:space="preserve"> </w:t>
            </w:r>
            <w:r w:rsidRPr="00AE3DC2">
              <w:rPr>
                <w:rFonts w:eastAsia="Arial Unicode MS"/>
                <w:iCs/>
                <w:szCs w:val="24"/>
              </w:rPr>
              <w:t>*</w:t>
            </w:r>
          </w:p>
          <w:p w14:paraId="0EC23F3B" w14:textId="77777777" w:rsidR="00B705B7" w:rsidRPr="00AE3DC2" w:rsidRDefault="00B705B7" w:rsidP="00B705B7">
            <w:pPr>
              <w:ind w:right="57"/>
              <w:jc w:val="both"/>
              <w:rPr>
                <w:rFonts w:eastAsia="Arial Unicode MS"/>
                <w:iCs/>
                <w:szCs w:val="24"/>
              </w:rPr>
            </w:pPr>
            <w:r w:rsidRPr="00AE3DC2">
              <w:rPr>
                <w:rFonts w:eastAsia="Arial Unicode MS"/>
                <w:iCs/>
                <w:szCs w:val="24"/>
              </w:rPr>
              <w:t>2-взнос до «___»_______20__г.*</w:t>
            </w:r>
          </w:p>
          <w:p w14:paraId="4D00739A" w14:textId="77777777" w:rsidR="00B705B7" w:rsidRPr="00AE3DC2" w:rsidRDefault="00B705B7" w:rsidP="00B705B7">
            <w:pPr>
              <w:ind w:right="57"/>
              <w:jc w:val="both"/>
              <w:rPr>
                <w:rFonts w:eastAsia="Arial Unicode MS"/>
                <w:iCs/>
                <w:szCs w:val="24"/>
              </w:rPr>
            </w:pPr>
            <w:r w:rsidRPr="00AE3DC2">
              <w:rPr>
                <w:rFonts w:eastAsia="Arial Unicode MS"/>
                <w:iCs/>
                <w:szCs w:val="24"/>
              </w:rPr>
              <w:t>3-взнос до «___»_______20__г.*</w:t>
            </w:r>
          </w:p>
          <w:p w14:paraId="255FCB7D" w14:textId="77777777" w:rsidR="00B705B7" w:rsidRPr="00AE3DC2" w:rsidRDefault="00B705B7" w:rsidP="00A65F19">
            <w:pPr>
              <w:ind w:right="57"/>
              <w:jc w:val="both"/>
              <w:rPr>
                <w:szCs w:val="24"/>
              </w:rPr>
            </w:pPr>
            <w:r w:rsidRPr="00AE3DC2">
              <w:rPr>
                <w:rFonts w:eastAsia="Arial Unicode MS"/>
                <w:iCs/>
                <w:szCs w:val="24"/>
              </w:rPr>
              <w:t>4-взнос до «___»_______20__г.*</w:t>
            </w:r>
          </w:p>
        </w:tc>
      </w:tr>
    </w:tbl>
    <w:p w14:paraId="2AC03890" w14:textId="77777777" w:rsidR="00B705B7" w:rsidRPr="00AE3DC2" w:rsidRDefault="00B705B7" w:rsidP="00B705B7">
      <w:pPr>
        <w:rPr>
          <w:b/>
          <w:szCs w:val="24"/>
        </w:rPr>
      </w:pPr>
    </w:p>
    <w:tbl>
      <w:tblPr>
        <w:tblW w:w="100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3063"/>
        <w:gridCol w:w="3543"/>
      </w:tblGrid>
      <w:tr w:rsidR="00B705B7" w:rsidRPr="00AE3DC2" w14:paraId="5332AE9A" w14:textId="77777777" w:rsidTr="00515601">
        <w:tc>
          <w:tcPr>
            <w:tcW w:w="10008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14:paraId="2B46B8F7" w14:textId="77777777" w:rsidR="00B705B7" w:rsidRPr="00AE3DC2" w:rsidRDefault="00B705B7" w:rsidP="00944BF4">
            <w:pPr>
              <w:jc w:val="center"/>
              <w:rPr>
                <w:b/>
                <w:bCs/>
                <w:caps/>
                <w:szCs w:val="24"/>
              </w:rPr>
            </w:pPr>
            <w:r w:rsidRPr="00AE3DC2">
              <w:rPr>
                <w:b/>
                <w:bCs/>
                <w:caps/>
                <w:szCs w:val="24"/>
              </w:rPr>
              <w:t>Подписи сторон:</w:t>
            </w:r>
          </w:p>
        </w:tc>
      </w:tr>
      <w:tr w:rsidR="00B705B7" w:rsidRPr="00AE3DC2" w14:paraId="20A6135C" w14:textId="77777777" w:rsidTr="00515601">
        <w:trPr>
          <w:trHeight w:val="1154"/>
        </w:trPr>
        <w:tc>
          <w:tcPr>
            <w:tcW w:w="3402" w:type="dxa"/>
            <w:tcBorders>
              <w:top w:val="double" w:sz="4" w:space="0" w:color="auto"/>
            </w:tcBorders>
          </w:tcPr>
          <w:p w14:paraId="5A611FBD" w14:textId="77777777" w:rsidR="00B705B7" w:rsidRPr="00AE3DC2" w:rsidRDefault="00B705B7" w:rsidP="00944BF4">
            <w:pPr>
              <w:ind w:firstLine="180"/>
              <w:jc w:val="both"/>
              <w:rPr>
                <w:b/>
                <w:szCs w:val="24"/>
              </w:rPr>
            </w:pPr>
          </w:p>
          <w:p w14:paraId="5B0B6EAC" w14:textId="77777777" w:rsidR="00B705B7" w:rsidRPr="00AE3DC2" w:rsidRDefault="00B705B7" w:rsidP="00944BF4">
            <w:pPr>
              <w:jc w:val="both"/>
              <w:rPr>
                <w:b/>
                <w:i/>
                <w:szCs w:val="24"/>
              </w:rPr>
            </w:pPr>
            <w:r w:rsidRPr="00AE3DC2">
              <w:rPr>
                <w:b/>
                <w:szCs w:val="24"/>
              </w:rPr>
              <w:t>От имени Страховщика</w:t>
            </w:r>
          </w:p>
          <w:p w14:paraId="60A1B498" w14:textId="77777777" w:rsidR="00B705B7" w:rsidRPr="00AE3DC2" w:rsidRDefault="00B705B7" w:rsidP="00944BF4">
            <w:pPr>
              <w:ind w:firstLine="180"/>
              <w:jc w:val="both"/>
              <w:rPr>
                <w:szCs w:val="24"/>
              </w:rPr>
            </w:pPr>
          </w:p>
          <w:p w14:paraId="369A0B94" w14:textId="77777777" w:rsidR="00B705B7" w:rsidRPr="00AE3DC2" w:rsidRDefault="00B705B7" w:rsidP="00944BF4">
            <w:pPr>
              <w:ind w:firstLine="180"/>
              <w:jc w:val="both"/>
              <w:rPr>
                <w:szCs w:val="24"/>
              </w:rPr>
            </w:pPr>
          </w:p>
          <w:p w14:paraId="4EBAF6DE" w14:textId="77777777" w:rsidR="00B705B7" w:rsidRPr="00AE3DC2" w:rsidRDefault="00B705B7" w:rsidP="00944BF4">
            <w:pPr>
              <w:rPr>
                <w:bCs/>
                <w:szCs w:val="24"/>
                <w:u w:val="single"/>
              </w:rPr>
            </w:pP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</w:p>
          <w:p w14:paraId="759D9523" w14:textId="77777777" w:rsidR="00B705B7" w:rsidRPr="00AE3DC2" w:rsidRDefault="00B705B7" w:rsidP="00515601">
            <w:pPr>
              <w:rPr>
                <w:i/>
                <w:szCs w:val="24"/>
              </w:rPr>
            </w:pPr>
            <w:r w:rsidRPr="00AE3DC2">
              <w:rPr>
                <w:bCs/>
                <w:i/>
                <w:szCs w:val="24"/>
              </w:rPr>
              <w:t>п</w:t>
            </w:r>
            <w:r w:rsidRPr="00AE3DC2">
              <w:rPr>
                <w:i/>
                <w:szCs w:val="24"/>
              </w:rPr>
              <w:t>одпись</w:t>
            </w:r>
            <w:r w:rsidRPr="00AE3DC2">
              <w:rPr>
                <w:i/>
                <w:szCs w:val="24"/>
              </w:rPr>
              <w:tab/>
            </w:r>
            <w:r w:rsidRPr="00AE3DC2">
              <w:rPr>
                <w:i/>
                <w:szCs w:val="24"/>
              </w:rPr>
              <w:tab/>
            </w:r>
            <w:proofErr w:type="spellStart"/>
            <w:r w:rsidRPr="00AE3DC2">
              <w:rPr>
                <w:i/>
                <w:szCs w:val="24"/>
              </w:rPr>
              <w:t>м.п</w:t>
            </w:r>
            <w:proofErr w:type="spellEnd"/>
            <w:r w:rsidRPr="00AE3DC2">
              <w:rPr>
                <w:i/>
                <w:szCs w:val="24"/>
              </w:rPr>
              <w:t>.</w:t>
            </w:r>
          </w:p>
        </w:tc>
        <w:tc>
          <w:tcPr>
            <w:tcW w:w="3063" w:type="dxa"/>
            <w:tcBorders>
              <w:top w:val="double" w:sz="4" w:space="0" w:color="auto"/>
            </w:tcBorders>
          </w:tcPr>
          <w:p w14:paraId="396F4E89" w14:textId="77777777" w:rsidR="00B705B7" w:rsidRPr="00AE3DC2" w:rsidRDefault="00B705B7" w:rsidP="00944BF4">
            <w:pPr>
              <w:rPr>
                <w:b/>
                <w:szCs w:val="24"/>
              </w:rPr>
            </w:pPr>
          </w:p>
          <w:p w14:paraId="7E24AA1E" w14:textId="77777777" w:rsidR="00B705B7" w:rsidRPr="00AE3DC2" w:rsidRDefault="00B705B7" w:rsidP="00944BF4">
            <w:pPr>
              <w:rPr>
                <w:szCs w:val="24"/>
              </w:rPr>
            </w:pPr>
            <w:r w:rsidRPr="00AE3DC2">
              <w:rPr>
                <w:b/>
                <w:szCs w:val="24"/>
              </w:rPr>
              <w:t>От имени Страхователя</w:t>
            </w:r>
          </w:p>
          <w:p w14:paraId="5F9F449F" w14:textId="77777777" w:rsidR="00B705B7" w:rsidRPr="00AE3DC2" w:rsidRDefault="00B705B7" w:rsidP="00944BF4">
            <w:pPr>
              <w:ind w:firstLine="180"/>
              <w:rPr>
                <w:szCs w:val="24"/>
              </w:rPr>
            </w:pPr>
          </w:p>
          <w:p w14:paraId="7C186E2F" w14:textId="77777777" w:rsidR="00B705B7" w:rsidRPr="00AE3DC2" w:rsidRDefault="00B705B7" w:rsidP="00944BF4">
            <w:pPr>
              <w:ind w:firstLine="180"/>
              <w:rPr>
                <w:bCs/>
                <w:szCs w:val="24"/>
              </w:rPr>
            </w:pPr>
          </w:p>
          <w:p w14:paraId="50480CE4" w14:textId="77777777" w:rsidR="00B705B7" w:rsidRPr="00AE3DC2" w:rsidRDefault="00B705B7" w:rsidP="00944BF4">
            <w:pPr>
              <w:rPr>
                <w:bCs/>
                <w:szCs w:val="24"/>
                <w:u w:val="single"/>
              </w:rPr>
            </w:pP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  <w:r w:rsidRPr="00AE3DC2">
              <w:rPr>
                <w:bCs/>
                <w:szCs w:val="24"/>
                <w:u w:val="single"/>
              </w:rPr>
              <w:tab/>
            </w:r>
          </w:p>
          <w:p w14:paraId="77235E91" w14:textId="77777777" w:rsidR="00B705B7" w:rsidRPr="00AE3DC2" w:rsidRDefault="00B705B7" w:rsidP="00944BF4">
            <w:pPr>
              <w:rPr>
                <w:bCs/>
                <w:szCs w:val="24"/>
              </w:rPr>
            </w:pPr>
            <w:r w:rsidRPr="00AE3DC2">
              <w:rPr>
                <w:bCs/>
                <w:i/>
                <w:szCs w:val="24"/>
              </w:rPr>
              <w:t xml:space="preserve">подпись </w:t>
            </w:r>
            <w:r w:rsidRPr="00AE3DC2">
              <w:rPr>
                <w:bCs/>
                <w:i/>
                <w:szCs w:val="24"/>
              </w:rPr>
              <w:tab/>
            </w:r>
            <w:r w:rsidRPr="00AE3DC2">
              <w:rPr>
                <w:bCs/>
                <w:i/>
                <w:szCs w:val="24"/>
              </w:rPr>
              <w:tab/>
            </w:r>
            <w:proofErr w:type="spellStart"/>
            <w:r w:rsidRPr="00AE3DC2">
              <w:rPr>
                <w:bCs/>
                <w:i/>
                <w:szCs w:val="24"/>
              </w:rPr>
              <w:t>м.п</w:t>
            </w:r>
            <w:proofErr w:type="spellEnd"/>
            <w:r w:rsidRPr="00AE3DC2">
              <w:rPr>
                <w:bCs/>
                <w:i/>
                <w:szCs w:val="24"/>
              </w:rPr>
              <w:t>.</w:t>
            </w:r>
          </w:p>
        </w:tc>
        <w:tc>
          <w:tcPr>
            <w:tcW w:w="3543" w:type="dxa"/>
            <w:tcBorders>
              <w:top w:val="double" w:sz="4" w:space="0" w:color="auto"/>
            </w:tcBorders>
          </w:tcPr>
          <w:p w14:paraId="22EFD56B" w14:textId="77777777" w:rsidR="00B705B7" w:rsidRPr="00AE3DC2" w:rsidRDefault="00B705B7" w:rsidP="00944BF4">
            <w:pPr>
              <w:ind w:firstLine="180"/>
              <w:jc w:val="both"/>
              <w:rPr>
                <w:b/>
                <w:szCs w:val="24"/>
              </w:rPr>
            </w:pPr>
          </w:p>
          <w:p w14:paraId="65DB1D58" w14:textId="77777777" w:rsidR="00B705B7" w:rsidRPr="00AE3DC2" w:rsidRDefault="00B705B7" w:rsidP="00944BF4">
            <w:pPr>
              <w:rPr>
                <w:b/>
                <w:szCs w:val="24"/>
              </w:rPr>
            </w:pPr>
            <w:r w:rsidRPr="00AE3DC2">
              <w:rPr>
                <w:b/>
                <w:szCs w:val="24"/>
              </w:rPr>
              <w:t>От имени Выгодоприобретателя</w:t>
            </w:r>
          </w:p>
          <w:p w14:paraId="2201B102" w14:textId="77777777" w:rsidR="00B705B7" w:rsidRPr="00AE3DC2" w:rsidRDefault="00B705B7" w:rsidP="00944BF4">
            <w:pPr>
              <w:ind w:firstLine="180"/>
              <w:jc w:val="both"/>
              <w:rPr>
                <w:b/>
                <w:szCs w:val="24"/>
              </w:rPr>
            </w:pPr>
          </w:p>
          <w:p w14:paraId="35F04CC1" w14:textId="77777777" w:rsidR="00B705B7" w:rsidRPr="00AE3DC2" w:rsidRDefault="00B705B7" w:rsidP="00944BF4">
            <w:pPr>
              <w:jc w:val="both"/>
              <w:rPr>
                <w:szCs w:val="24"/>
                <w:u w:val="single"/>
              </w:rPr>
            </w:pP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  <w:r w:rsidRPr="00AE3DC2">
              <w:rPr>
                <w:szCs w:val="24"/>
                <w:u w:val="single"/>
              </w:rPr>
              <w:tab/>
            </w:r>
          </w:p>
          <w:p w14:paraId="5EBD5656" w14:textId="77777777" w:rsidR="00B705B7" w:rsidRPr="00AE3DC2" w:rsidRDefault="00B705B7" w:rsidP="00944BF4">
            <w:pPr>
              <w:rPr>
                <w:b/>
                <w:szCs w:val="24"/>
              </w:rPr>
            </w:pPr>
            <w:r w:rsidRPr="00AE3DC2">
              <w:rPr>
                <w:bCs/>
                <w:i/>
                <w:szCs w:val="24"/>
              </w:rPr>
              <w:t xml:space="preserve">подпись </w:t>
            </w:r>
            <w:r w:rsidRPr="00AE3DC2">
              <w:rPr>
                <w:bCs/>
                <w:i/>
                <w:szCs w:val="24"/>
              </w:rPr>
              <w:tab/>
            </w:r>
            <w:r w:rsidRPr="00AE3DC2">
              <w:rPr>
                <w:bCs/>
                <w:i/>
                <w:szCs w:val="24"/>
              </w:rPr>
              <w:tab/>
            </w:r>
            <w:proofErr w:type="spellStart"/>
            <w:r w:rsidRPr="00AE3DC2">
              <w:rPr>
                <w:bCs/>
                <w:i/>
                <w:szCs w:val="24"/>
              </w:rPr>
              <w:t>м.п</w:t>
            </w:r>
            <w:proofErr w:type="spellEnd"/>
            <w:r w:rsidRPr="00AE3DC2">
              <w:rPr>
                <w:bCs/>
                <w:i/>
                <w:szCs w:val="24"/>
              </w:rPr>
              <w:t>.</w:t>
            </w:r>
          </w:p>
        </w:tc>
      </w:tr>
    </w:tbl>
    <w:p w14:paraId="1E417C67" w14:textId="77777777" w:rsidR="00B705B7" w:rsidRPr="00AE3DC2" w:rsidRDefault="00B705B7" w:rsidP="00B705B7">
      <w:pPr>
        <w:ind w:firstLine="41"/>
        <w:rPr>
          <w:b/>
          <w:szCs w:val="24"/>
        </w:rPr>
      </w:pPr>
    </w:p>
    <w:p w14:paraId="514E35F0" w14:textId="77777777" w:rsidR="00B705B7" w:rsidRPr="00AE3DC2" w:rsidRDefault="00B705B7" w:rsidP="00515601">
      <w:pPr>
        <w:rPr>
          <w:b/>
          <w:bCs/>
          <w:i/>
          <w:szCs w:val="24"/>
        </w:rPr>
      </w:pPr>
      <w:r w:rsidRPr="00AE3DC2">
        <w:rPr>
          <w:i/>
          <w:szCs w:val="24"/>
        </w:rPr>
        <w:t xml:space="preserve">* </w:t>
      </w:r>
      <w:r w:rsidR="00515601" w:rsidRPr="00AE3DC2">
        <w:rPr>
          <w:i/>
          <w:szCs w:val="24"/>
        </w:rPr>
        <w:t xml:space="preserve">- </w:t>
      </w:r>
      <w:r w:rsidRPr="00AE3DC2">
        <w:rPr>
          <w:i/>
          <w:szCs w:val="24"/>
        </w:rPr>
        <w:t>в случае поэтапной оплаты в данной графе указываются размеры страховых взносов и даты, до которых оплачивается страховые премии.</w:t>
      </w:r>
    </w:p>
    <w:sectPr w:rsidR="00B705B7" w:rsidRPr="00AE3DC2" w:rsidSect="00A300BB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1906" w:h="16838"/>
      <w:pgMar w:top="567" w:right="851" w:bottom="567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C1C1" w14:textId="77777777" w:rsidR="00853572" w:rsidRDefault="00853572" w:rsidP="00906391">
      <w:r>
        <w:separator/>
      </w:r>
    </w:p>
  </w:endnote>
  <w:endnote w:type="continuationSeparator" w:id="0">
    <w:p w14:paraId="5761A7C4" w14:textId="77777777" w:rsidR="00853572" w:rsidRDefault="00853572" w:rsidP="0090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5951" w14:textId="77777777" w:rsidR="009B3613" w:rsidRDefault="007F5145" w:rsidP="00A300BB">
    <w:pPr>
      <w:pStyle w:val="11"/>
      <w:framePr w:wrap="around" w:vAnchor="text" w:hAnchor="margin" w:xAlign="right" w:y="1"/>
      <w:widowControl/>
      <w:rPr>
        <w:rStyle w:val="a7"/>
      </w:rPr>
    </w:pPr>
    <w:r>
      <w:rPr>
        <w:rStyle w:val="a7"/>
      </w:rPr>
      <w:fldChar w:fldCharType="begin"/>
    </w:r>
    <w:r w:rsidR="009B3613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406569C" w14:textId="77777777" w:rsidR="009B3613" w:rsidRDefault="009B3613" w:rsidP="00A300BB">
    <w:pPr>
      <w:pStyle w:val="11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55EC" w14:textId="77777777" w:rsidR="009B3613" w:rsidRPr="00CA1BDC" w:rsidRDefault="009B3613" w:rsidP="00A300BB">
    <w:pPr>
      <w:pStyle w:val="ab"/>
      <w:framePr w:wrap="around" w:vAnchor="text" w:hAnchor="margin" w:xAlign="right" w:y="1"/>
      <w:rPr>
        <w:rStyle w:val="a7"/>
        <w:rFonts w:ascii="Arial Narrow" w:hAnsi="Arial Narrow"/>
        <w:sz w:val="16"/>
        <w:szCs w:val="16"/>
      </w:rPr>
    </w:pPr>
  </w:p>
  <w:p w14:paraId="47E822B0" w14:textId="77777777" w:rsidR="003561C9" w:rsidRPr="00354D14" w:rsidRDefault="003561C9" w:rsidP="00DF58E2">
    <w:pPr>
      <w:pStyle w:val="ab"/>
      <w:tabs>
        <w:tab w:val="right" w:pos="0"/>
      </w:tabs>
      <w:ind w:right="-2"/>
      <w:jc w:val="center"/>
      <w:rPr>
        <w:rFonts w:ascii="Cambria" w:hAnsi="Cambri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F93D" w14:textId="77777777" w:rsidR="00853572" w:rsidRDefault="00853572" w:rsidP="00906391">
      <w:r>
        <w:separator/>
      </w:r>
    </w:p>
  </w:footnote>
  <w:footnote w:type="continuationSeparator" w:id="0">
    <w:p w14:paraId="14E265C1" w14:textId="77777777" w:rsidR="00853572" w:rsidRDefault="00853572" w:rsidP="00906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472F" w14:textId="77777777" w:rsidR="009B3613" w:rsidRDefault="007F5145" w:rsidP="00A300BB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B3613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C0A9457" w14:textId="77777777" w:rsidR="009B3613" w:rsidRDefault="009B3613" w:rsidP="00A300BB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3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10"/>
      <w:gridCol w:w="7863"/>
    </w:tblGrid>
    <w:tr w:rsidR="003D7D33" w:rsidRPr="00086DD4" w14:paraId="3200811A" w14:textId="77777777" w:rsidTr="003D7D33">
      <w:trPr>
        <w:cantSplit/>
        <w:trHeight w:val="712"/>
      </w:trPr>
      <w:tc>
        <w:tcPr>
          <w:tcW w:w="2310" w:type="dxa"/>
        </w:tcPr>
        <w:p w14:paraId="4DE8AE22" w14:textId="77777777" w:rsidR="003D7D33" w:rsidRPr="008F74C0" w:rsidRDefault="003D7D33" w:rsidP="003D7D3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055CB9">
            <w:rPr>
              <w:rFonts w:ascii="Arial" w:hAnsi="Arial" w:cs="Arial"/>
              <w:b/>
              <w:noProof/>
              <w:sz w:val="22"/>
              <w:szCs w:val="22"/>
            </w:rPr>
            <w:drawing>
              <wp:inline distT="0" distB="0" distL="0" distR="0" wp14:anchorId="734FD9D8" wp14:editId="59651686">
                <wp:extent cx="901065" cy="511810"/>
                <wp:effectExtent l="0" t="0" r="0" b="2540"/>
                <wp:docPr id="21" name="Рисунок 21" descr="DDGI LOGO-RUS7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DDGI LOGO-RUS7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06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3" w:type="dxa"/>
        </w:tcPr>
        <w:p w14:paraId="726D2CFC" w14:textId="77777777" w:rsidR="003D7D33" w:rsidRDefault="003D7D33" w:rsidP="003D7D33">
          <w:pPr>
            <w:rPr>
              <w:b/>
              <w:bCs/>
              <w:sz w:val="16"/>
              <w:szCs w:val="16"/>
            </w:rPr>
          </w:pPr>
        </w:p>
        <w:p w14:paraId="6163A932" w14:textId="77777777" w:rsidR="003D7D33" w:rsidRDefault="003D7D33" w:rsidP="003D7D33">
          <w:pPr>
            <w:rPr>
              <w:b/>
              <w:bCs/>
              <w:sz w:val="16"/>
              <w:szCs w:val="16"/>
            </w:rPr>
          </w:pPr>
        </w:p>
        <w:p w14:paraId="475EC180" w14:textId="77777777" w:rsidR="003D7D33" w:rsidRPr="00387040" w:rsidRDefault="003D7D33" w:rsidP="003D7D33">
          <w:pPr>
            <w:rPr>
              <w:b/>
              <w:bCs/>
              <w:sz w:val="16"/>
              <w:szCs w:val="16"/>
              <w:lang w:val="en-US"/>
            </w:rPr>
          </w:pPr>
          <w:r w:rsidRPr="00387040">
            <w:rPr>
              <w:b/>
              <w:bCs/>
              <w:sz w:val="16"/>
              <w:szCs w:val="16"/>
            </w:rPr>
            <w:t>СК</w:t>
          </w:r>
          <w:r w:rsidRPr="00387040">
            <w:rPr>
              <w:b/>
              <w:bCs/>
              <w:sz w:val="16"/>
              <w:szCs w:val="16"/>
              <w:lang w:val="en-US"/>
            </w:rPr>
            <w:t xml:space="preserve"> </w:t>
          </w:r>
          <w:r w:rsidRPr="00387040">
            <w:rPr>
              <w:b/>
              <w:bCs/>
              <w:sz w:val="16"/>
              <w:szCs w:val="16"/>
            </w:rPr>
            <w:t>ООО</w:t>
          </w:r>
          <w:r w:rsidRPr="00387040"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 w14:paraId="19321947" w14:textId="77777777" w:rsidR="003D7D33" w:rsidRPr="00052063" w:rsidRDefault="003D7D33" w:rsidP="0083785D">
          <w:pPr>
            <w:pStyle w:val="1"/>
            <w:tabs>
              <w:tab w:val="center" w:pos="3687"/>
              <w:tab w:val="left" w:pos="6032"/>
            </w:tabs>
            <w:jc w:val="left"/>
            <w:rPr>
              <w:caps/>
              <w:sz w:val="22"/>
              <w:szCs w:val="22"/>
            </w:rPr>
          </w:pPr>
          <w:r>
            <w:rPr>
              <w:b w:val="0"/>
              <w:sz w:val="16"/>
              <w:szCs w:val="16"/>
            </w:rPr>
            <w:t xml:space="preserve">Договор </w:t>
          </w:r>
          <w:r w:rsidRPr="003D7D33">
            <w:rPr>
              <w:b w:val="0"/>
              <w:sz w:val="16"/>
              <w:szCs w:val="16"/>
            </w:rPr>
            <w:t xml:space="preserve">страхования заемщика от несчастных случаев                           </w:t>
          </w:r>
          <w:r w:rsidRPr="00345943">
            <w:rPr>
              <w:b w:val="0"/>
              <w:sz w:val="16"/>
              <w:szCs w:val="16"/>
            </w:rPr>
            <w:t xml:space="preserve"> </w:t>
          </w:r>
          <w:r>
            <w:rPr>
              <w:b w:val="0"/>
              <w:sz w:val="16"/>
              <w:szCs w:val="16"/>
            </w:rPr>
            <w:t xml:space="preserve">                                  </w:t>
          </w:r>
          <w:r w:rsidRPr="00387040">
            <w:rPr>
              <w:sz w:val="16"/>
              <w:szCs w:val="16"/>
            </w:rPr>
            <w:t xml:space="preserve">стр. </w:t>
          </w:r>
          <w:r w:rsidRPr="00387040">
            <w:rPr>
              <w:caps/>
              <w:sz w:val="16"/>
              <w:szCs w:val="16"/>
            </w:rPr>
            <w:fldChar w:fldCharType="begin"/>
          </w:r>
          <w:r w:rsidRPr="00387040">
            <w:rPr>
              <w:sz w:val="16"/>
              <w:szCs w:val="16"/>
            </w:rPr>
            <w:instrText xml:space="preserve"> PAGE </w:instrText>
          </w:r>
          <w:r w:rsidRPr="00387040">
            <w:rPr>
              <w:caps/>
              <w:sz w:val="16"/>
              <w:szCs w:val="16"/>
            </w:rPr>
            <w:fldChar w:fldCharType="separate"/>
          </w:r>
          <w:r w:rsidR="0083785D">
            <w:rPr>
              <w:noProof/>
              <w:sz w:val="16"/>
              <w:szCs w:val="16"/>
            </w:rPr>
            <w:t>9</w:t>
          </w:r>
          <w:r w:rsidRPr="00387040">
            <w:rPr>
              <w:caps/>
              <w:sz w:val="16"/>
              <w:szCs w:val="16"/>
            </w:rPr>
            <w:fldChar w:fldCharType="end"/>
          </w:r>
          <w:r w:rsidRPr="00387040">
            <w:rPr>
              <w:sz w:val="16"/>
              <w:szCs w:val="16"/>
            </w:rPr>
            <w:t xml:space="preserve"> из </w:t>
          </w:r>
          <w:r w:rsidRPr="00387040">
            <w:rPr>
              <w:caps/>
              <w:sz w:val="16"/>
              <w:szCs w:val="16"/>
            </w:rPr>
            <w:fldChar w:fldCharType="begin"/>
          </w:r>
          <w:r w:rsidRPr="00387040">
            <w:rPr>
              <w:sz w:val="16"/>
              <w:szCs w:val="16"/>
            </w:rPr>
            <w:instrText xml:space="preserve"> NUMPAGES </w:instrText>
          </w:r>
          <w:r w:rsidRPr="00387040">
            <w:rPr>
              <w:caps/>
              <w:sz w:val="16"/>
              <w:szCs w:val="16"/>
            </w:rPr>
            <w:fldChar w:fldCharType="separate"/>
          </w:r>
          <w:r w:rsidR="0083785D">
            <w:rPr>
              <w:noProof/>
              <w:sz w:val="16"/>
              <w:szCs w:val="16"/>
            </w:rPr>
            <w:t>10</w:t>
          </w:r>
          <w:r w:rsidRPr="00387040">
            <w:rPr>
              <w:caps/>
              <w:sz w:val="16"/>
              <w:szCs w:val="16"/>
            </w:rPr>
            <w:fldChar w:fldCharType="end"/>
          </w:r>
        </w:p>
      </w:tc>
    </w:tr>
  </w:tbl>
  <w:p w14:paraId="586580C9" w14:textId="77777777" w:rsidR="003D7D33" w:rsidRPr="003D7D33" w:rsidRDefault="003D7D33">
    <w:pPr>
      <w:pStyle w:val="a8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31D"/>
    <w:multiLevelType w:val="hybridMultilevel"/>
    <w:tmpl w:val="F3524B3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0392B"/>
    <w:multiLevelType w:val="hybridMultilevel"/>
    <w:tmpl w:val="CA406D8C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B635A"/>
    <w:multiLevelType w:val="hybridMultilevel"/>
    <w:tmpl w:val="958EDCB8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3" w15:restartNumberingAfterBreak="0">
    <w:nsid w:val="302A05CE"/>
    <w:multiLevelType w:val="hybridMultilevel"/>
    <w:tmpl w:val="BBE4D3F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35BA5"/>
    <w:multiLevelType w:val="hybridMultilevel"/>
    <w:tmpl w:val="D25006A8"/>
    <w:lvl w:ilvl="0" w:tplc="DCA66BB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351F"/>
    <w:multiLevelType w:val="multilevel"/>
    <w:tmpl w:val="D8BC2D3C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1463AB"/>
    <w:multiLevelType w:val="hybridMultilevel"/>
    <w:tmpl w:val="E2A223A4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4C3C11"/>
    <w:multiLevelType w:val="multilevel"/>
    <w:tmpl w:val="13646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777F25"/>
    <w:multiLevelType w:val="hybridMultilevel"/>
    <w:tmpl w:val="229E931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9A3AB3"/>
    <w:multiLevelType w:val="hybridMultilevel"/>
    <w:tmpl w:val="5CBE3ACE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0" w15:restartNumberingAfterBreak="0">
    <w:nsid w:val="70746E26"/>
    <w:multiLevelType w:val="hybridMultilevel"/>
    <w:tmpl w:val="04C8BA10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282A52"/>
    <w:multiLevelType w:val="multilevel"/>
    <w:tmpl w:val="FF3A10B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83331D"/>
    <w:multiLevelType w:val="hybridMultilevel"/>
    <w:tmpl w:val="3EACACAC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3" w15:restartNumberingAfterBreak="0">
    <w:nsid w:val="7F2A41FA"/>
    <w:multiLevelType w:val="hybridMultilevel"/>
    <w:tmpl w:val="C100C584"/>
    <w:lvl w:ilvl="0" w:tplc="F3B6212E">
      <w:start w:val="1"/>
      <w:numFmt w:val="russianLow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0"/>
    <w:lvlOverride w:ilvl="0">
      <w:lvl w:ilvl="0" w:tplc="04190001">
        <w:start w:val="1"/>
        <w:numFmt w:val="russianLower"/>
        <w:lvlText w:val="%1)"/>
        <w:lvlJc w:val="left"/>
        <w:pPr>
          <w:tabs>
            <w:tab w:val="num" w:pos="1428"/>
          </w:tabs>
          <w:ind w:left="1428" w:hanging="360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tabs>
            <w:tab w:val="num" w:pos="1864"/>
          </w:tabs>
          <w:ind w:left="18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tabs>
            <w:tab w:val="num" w:pos="2584"/>
          </w:tabs>
          <w:ind w:left="25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tabs>
            <w:tab w:val="num" w:pos="3304"/>
          </w:tabs>
          <w:ind w:left="33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tabs>
            <w:tab w:val="num" w:pos="4024"/>
          </w:tabs>
          <w:ind w:left="40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tabs>
            <w:tab w:val="num" w:pos="4744"/>
          </w:tabs>
          <w:ind w:left="47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tabs>
            <w:tab w:val="num" w:pos="5464"/>
          </w:tabs>
          <w:ind w:left="54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tabs>
            <w:tab w:val="num" w:pos="6184"/>
          </w:tabs>
          <w:ind w:left="61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tabs>
            <w:tab w:val="num" w:pos="6904"/>
          </w:tabs>
          <w:ind w:left="6904" w:hanging="180"/>
        </w:pPr>
      </w:lvl>
    </w:lvlOverride>
  </w:num>
  <w:num w:numId="6">
    <w:abstractNumId w:val="1"/>
  </w:num>
  <w:num w:numId="7">
    <w:abstractNumId w:val="13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38"/>
    <w:rsid w:val="00007112"/>
    <w:rsid w:val="00010E6B"/>
    <w:rsid w:val="00014077"/>
    <w:rsid w:val="000177F0"/>
    <w:rsid w:val="00025D7C"/>
    <w:rsid w:val="00026E79"/>
    <w:rsid w:val="000309B4"/>
    <w:rsid w:val="000B1B76"/>
    <w:rsid w:val="000B69C9"/>
    <w:rsid w:val="000C745A"/>
    <w:rsid w:val="000E087C"/>
    <w:rsid w:val="000F313C"/>
    <w:rsid w:val="001225BB"/>
    <w:rsid w:val="0014550D"/>
    <w:rsid w:val="00151E0B"/>
    <w:rsid w:val="00177D1A"/>
    <w:rsid w:val="001859CB"/>
    <w:rsid w:val="001916DD"/>
    <w:rsid w:val="001954A9"/>
    <w:rsid w:val="001B6BE4"/>
    <w:rsid w:val="001E1CCB"/>
    <w:rsid w:val="001F17B5"/>
    <w:rsid w:val="0020740B"/>
    <w:rsid w:val="00212F61"/>
    <w:rsid w:val="00222F9F"/>
    <w:rsid w:val="00242431"/>
    <w:rsid w:val="002468F3"/>
    <w:rsid w:val="002637DA"/>
    <w:rsid w:val="00283268"/>
    <w:rsid w:val="00294B79"/>
    <w:rsid w:val="002964AE"/>
    <w:rsid w:val="002C7093"/>
    <w:rsid w:val="002D4198"/>
    <w:rsid w:val="002F343C"/>
    <w:rsid w:val="00300B7F"/>
    <w:rsid w:val="00306063"/>
    <w:rsid w:val="00307150"/>
    <w:rsid w:val="00314AE2"/>
    <w:rsid w:val="0033049B"/>
    <w:rsid w:val="00330A12"/>
    <w:rsid w:val="00334F0E"/>
    <w:rsid w:val="00342D4D"/>
    <w:rsid w:val="00356081"/>
    <w:rsid w:val="003561C9"/>
    <w:rsid w:val="00361077"/>
    <w:rsid w:val="0037792B"/>
    <w:rsid w:val="003D6666"/>
    <w:rsid w:val="003D7D33"/>
    <w:rsid w:val="00406076"/>
    <w:rsid w:val="0042072B"/>
    <w:rsid w:val="004265EB"/>
    <w:rsid w:val="004271C6"/>
    <w:rsid w:val="00431CCE"/>
    <w:rsid w:val="00442283"/>
    <w:rsid w:val="0045362D"/>
    <w:rsid w:val="004561CC"/>
    <w:rsid w:val="004709F4"/>
    <w:rsid w:val="00494911"/>
    <w:rsid w:val="004A452D"/>
    <w:rsid w:val="004B440E"/>
    <w:rsid w:val="004D4CAD"/>
    <w:rsid w:val="004F458C"/>
    <w:rsid w:val="00503E34"/>
    <w:rsid w:val="00515601"/>
    <w:rsid w:val="00525BE0"/>
    <w:rsid w:val="00570055"/>
    <w:rsid w:val="00573BE5"/>
    <w:rsid w:val="00575E91"/>
    <w:rsid w:val="00590C76"/>
    <w:rsid w:val="005C29D3"/>
    <w:rsid w:val="005C7AB8"/>
    <w:rsid w:val="00600550"/>
    <w:rsid w:val="00611668"/>
    <w:rsid w:val="0061367B"/>
    <w:rsid w:val="00655748"/>
    <w:rsid w:val="00663A9E"/>
    <w:rsid w:val="00674EB0"/>
    <w:rsid w:val="006839A1"/>
    <w:rsid w:val="006B53F5"/>
    <w:rsid w:val="006C0CFF"/>
    <w:rsid w:val="006C16F4"/>
    <w:rsid w:val="007346F2"/>
    <w:rsid w:val="007376E7"/>
    <w:rsid w:val="00740FE4"/>
    <w:rsid w:val="00762F72"/>
    <w:rsid w:val="007642CF"/>
    <w:rsid w:val="00766E71"/>
    <w:rsid w:val="00782F31"/>
    <w:rsid w:val="00793BA4"/>
    <w:rsid w:val="007D1D54"/>
    <w:rsid w:val="007F5145"/>
    <w:rsid w:val="007F5D6B"/>
    <w:rsid w:val="0081024B"/>
    <w:rsid w:val="0083785D"/>
    <w:rsid w:val="00853572"/>
    <w:rsid w:val="00862195"/>
    <w:rsid w:val="0088358E"/>
    <w:rsid w:val="008C20FB"/>
    <w:rsid w:val="008C242C"/>
    <w:rsid w:val="008F1038"/>
    <w:rsid w:val="00906391"/>
    <w:rsid w:val="00917022"/>
    <w:rsid w:val="009238A2"/>
    <w:rsid w:val="00927255"/>
    <w:rsid w:val="009802A5"/>
    <w:rsid w:val="009A7D32"/>
    <w:rsid w:val="009B3613"/>
    <w:rsid w:val="009B4663"/>
    <w:rsid w:val="009E0C7B"/>
    <w:rsid w:val="00A1146F"/>
    <w:rsid w:val="00A24F9D"/>
    <w:rsid w:val="00A300BB"/>
    <w:rsid w:val="00A320B7"/>
    <w:rsid w:val="00A4341F"/>
    <w:rsid w:val="00A46E88"/>
    <w:rsid w:val="00A47E22"/>
    <w:rsid w:val="00A65F19"/>
    <w:rsid w:val="00A72C30"/>
    <w:rsid w:val="00A805B1"/>
    <w:rsid w:val="00A90927"/>
    <w:rsid w:val="00A942D3"/>
    <w:rsid w:val="00A96EA7"/>
    <w:rsid w:val="00AB36E0"/>
    <w:rsid w:val="00AE3DC2"/>
    <w:rsid w:val="00AF4711"/>
    <w:rsid w:val="00B070F1"/>
    <w:rsid w:val="00B44F5A"/>
    <w:rsid w:val="00B478F6"/>
    <w:rsid w:val="00B5676A"/>
    <w:rsid w:val="00B63B38"/>
    <w:rsid w:val="00B6643B"/>
    <w:rsid w:val="00B705B7"/>
    <w:rsid w:val="00B76CD3"/>
    <w:rsid w:val="00BA59EB"/>
    <w:rsid w:val="00BC2437"/>
    <w:rsid w:val="00C06724"/>
    <w:rsid w:val="00C16631"/>
    <w:rsid w:val="00C27037"/>
    <w:rsid w:val="00C27CBF"/>
    <w:rsid w:val="00C43CD2"/>
    <w:rsid w:val="00C46D31"/>
    <w:rsid w:val="00C539DE"/>
    <w:rsid w:val="00C57B0D"/>
    <w:rsid w:val="00C67F74"/>
    <w:rsid w:val="00C745A4"/>
    <w:rsid w:val="00C7767F"/>
    <w:rsid w:val="00C85D9F"/>
    <w:rsid w:val="00C96B5C"/>
    <w:rsid w:val="00CA04E6"/>
    <w:rsid w:val="00CA16A7"/>
    <w:rsid w:val="00CA3046"/>
    <w:rsid w:val="00CC0D10"/>
    <w:rsid w:val="00CC2C6C"/>
    <w:rsid w:val="00CE4DB0"/>
    <w:rsid w:val="00CF0DE2"/>
    <w:rsid w:val="00D341AA"/>
    <w:rsid w:val="00DA01F0"/>
    <w:rsid w:val="00DF58E2"/>
    <w:rsid w:val="00E12C65"/>
    <w:rsid w:val="00E1313C"/>
    <w:rsid w:val="00E259D4"/>
    <w:rsid w:val="00E3040D"/>
    <w:rsid w:val="00E33B9A"/>
    <w:rsid w:val="00E42125"/>
    <w:rsid w:val="00E81615"/>
    <w:rsid w:val="00EE102F"/>
    <w:rsid w:val="00F07D40"/>
    <w:rsid w:val="00F1028F"/>
    <w:rsid w:val="00F13EEC"/>
    <w:rsid w:val="00F15208"/>
    <w:rsid w:val="00F518AE"/>
    <w:rsid w:val="00F601AA"/>
    <w:rsid w:val="00F62373"/>
    <w:rsid w:val="00F63AFF"/>
    <w:rsid w:val="00F810FF"/>
    <w:rsid w:val="00F93115"/>
    <w:rsid w:val="00FC396B"/>
    <w:rsid w:val="00FC445B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FDF8A"/>
  <w15:docId w15:val="{FD827E23-7F39-4004-B7FB-EB4C0F7A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B3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63B3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B63B38"/>
    <w:pPr>
      <w:keepNext/>
      <w:ind w:firstLine="708"/>
      <w:jc w:val="both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3B3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63B3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rsid w:val="00B63B38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B63B38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Body Text Indent"/>
    <w:basedOn w:val="a"/>
    <w:link w:val="a6"/>
    <w:rsid w:val="00B63B38"/>
    <w:pPr>
      <w:ind w:firstLine="720"/>
      <w:jc w:val="both"/>
    </w:pPr>
  </w:style>
  <w:style w:type="character" w:customStyle="1" w:styleId="a6">
    <w:name w:val="Основной текст с отступом Знак"/>
    <w:basedOn w:val="a0"/>
    <w:link w:val="a5"/>
    <w:rsid w:val="00B63B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"/>
    <w:rsid w:val="00B63B38"/>
    <w:pPr>
      <w:ind w:left="480"/>
      <w:jc w:val="both"/>
    </w:pPr>
  </w:style>
  <w:style w:type="paragraph" w:styleId="22">
    <w:name w:val="Body Text Indent 2"/>
    <w:basedOn w:val="a"/>
    <w:link w:val="23"/>
    <w:rsid w:val="00B63B38"/>
    <w:pPr>
      <w:ind w:right="26" w:firstLine="720"/>
      <w:jc w:val="both"/>
    </w:pPr>
  </w:style>
  <w:style w:type="character" w:customStyle="1" w:styleId="23">
    <w:name w:val="Основной текст с отступом 2 Знак"/>
    <w:basedOn w:val="a0"/>
    <w:link w:val="22"/>
    <w:rsid w:val="00B63B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B63B38"/>
    <w:pPr>
      <w:ind w:firstLine="709"/>
      <w:jc w:val="both"/>
    </w:pPr>
  </w:style>
  <w:style w:type="character" w:customStyle="1" w:styleId="30">
    <w:name w:val="Основной текст с отступом 3 Знак"/>
    <w:basedOn w:val="a0"/>
    <w:link w:val="3"/>
    <w:rsid w:val="00B63B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auiue">
    <w:name w:val="Iau?iue"/>
    <w:rsid w:val="00B63B3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 w:cs="Times New Roman"/>
      <w:sz w:val="20"/>
      <w:szCs w:val="20"/>
      <w:lang w:eastAsia="ru-RU"/>
    </w:rPr>
  </w:style>
  <w:style w:type="paragraph" w:customStyle="1" w:styleId="11">
    <w:name w:val="Нижний колонтитул1"/>
    <w:basedOn w:val="a"/>
    <w:rsid w:val="00B63B38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63B38"/>
    <w:rPr>
      <w:sz w:val="20"/>
    </w:rPr>
  </w:style>
  <w:style w:type="paragraph" w:styleId="a8">
    <w:name w:val="header"/>
    <w:basedOn w:val="a"/>
    <w:link w:val="a9"/>
    <w:uiPriority w:val="99"/>
    <w:rsid w:val="00B63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3B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Normal (Web)"/>
    <w:basedOn w:val="a"/>
    <w:rsid w:val="00B63B38"/>
    <w:pPr>
      <w:spacing w:before="100" w:after="100"/>
    </w:pPr>
  </w:style>
  <w:style w:type="paragraph" w:styleId="ab">
    <w:name w:val="footer"/>
    <w:basedOn w:val="a"/>
    <w:link w:val="ac"/>
    <w:uiPriority w:val="99"/>
    <w:rsid w:val="00B63B38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63B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iiaeuiue">
    <w:name w:val="Ii?iaeuiue"/>
    <w:basedOn w:val="a"/>
    <w:rsid w:val="00B63B38"/>
    <w:pPr>
      <w:widowControl/>
      <w:ind w:firstLine="700"/>
      <w:jc w:val="both"/>
    </w:pPr>
  </w:style>
  <w:style w:type="paragraph" w:customStyle="1" w:styleId="31">
    <w:name w:val="Основной текст 31"/>
    <w:basedOn w:val="a"/>
    <w:rsid w:val="00B63B38"/>
    <w:pPr>
      <w:widowControl/>
      <w:jc w:val="both"/>
    </w:pPr>
    <w:rPr>
      <w:noProof/>
      <w:sz w:val="18"/>
    </w:rPr>
  </w:style>
  <w:style w:type="paragraph" w:customStyle="1" w:styleId="310">
    <w:name w:val="Основной текст 31"/>
    <w:basedOn w:val="a"/>
    <w:rsid w:val="00B63B38"/>
    <w:pPr>
      <w:widowControl/>
      <w:overflowPunct/>
      <w:autoSpaceDE/>
      <w:autoSpaceDN/>
      <w:adjustRightInd/>
      <w:textAlignment w:val="auto"/>
    </w:pPr>
  </w:style>
  <w:style w:type="paragraph" w:customStyle="1" w:styleId="210">
    <w:name w:val="Основной текст 21"/>
    <w:basedOn w:val="a"/>
    <w:rsid w:val="00B63B38"/>
    <w:pPr>
      <w:widowControl/>
      <w:overflowPunct/>
      <w:autoSpaceDE/>
      <w:autoSpaceDN/>
      <w:adjustRightInd/>
      <w:jc w:val="both"/>
      <w:textAlignment w:val="auto"/>
    </w:pPr>
  </w:style>
  <w:style w:type="table" w:styleId="ad">
    <w:name w:val="Table Grid"/>
    <w:basedOn w:val="a1"/>
    <w:uiPriority w:val="59"/>
    <w:rsid w:val="00C53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177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List Paragraph"/>
    <w:basedOn w:val="a"/>
    <w:uiPriority w:val="34"/>
    <w:qFormat/>
    <w:rsid w:val="005C29D3"/>
    <w:pPr>
      <w:widowControl/>
      <w:overflowPunct/>
      <w:autoSpaceDE/>
      <w:autoSpaceDN/>
      <w:adjustRightInd/>
      <w:ind w:left="720"/>
      <w:contextualSpacing/>
      <w:textAlignment w:val="auto"/>
    </w:pPr>
    <w:rPr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86219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6219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05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B0D3F-858A-44BD-A562-1C26BEE0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4257</Words>
  <Characters>24271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Vitaly Vitaly</cp:lastModifiedBy>
  <cp:revision>21</cp:revision>
  <cp:lastPrinted>2019-05-02T04:50:00Z</cp:lastPrinted>
  <dcterms:created xsi:type="dcterms:W3CDTF">2019-03-06T05:15:00Z</dcterms:created>
  <dcterms:modified xsi:type="dcterms:W3CDTF">2021-08-22T15:01:00Z</dcterms:modified>
</cp:coreProperties>
</file>